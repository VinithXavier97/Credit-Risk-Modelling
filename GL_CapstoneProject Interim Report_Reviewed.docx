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 w:line="240" w:lineRule="auto"/>
        <w:jc w:val="center"/>
        <w:rPr>
          <w:rFonts w:ascii="Times New Roman" w:hAnsi="Times New Roman" w:eastAsia="Times New Roman" w:cs="Times New Roman"/>
          <w:b/>
          <w:sz w:val="32"/>
          <w:szCs w:val="32"/>
        </w:rPr>
      </w:pPr>
      <w:bookmarkStart w:id="0" w:name="_Hlk40712269"/>
    </w:p>
    <w:p>
      <w:pPr>
        <w:spacing w:after="1" w:line="240" w:lineRule="auto"/>
        <w:jc w:val="center"/>
        <w:rPr>
          <w:rFonts w:ascii="Times New Roman" w:hAnsi="Times New Roman" w:eastAsia="Times New Roman" w:cs="Times New Roman"/>
          <w:b/>
          <w:sz w:val="32"/>
          <w:szCs w:val="32"/>
        </w:rPr>
      </w:pPr>
    </w:p>
    <w:p>
      <w:pPr>
        <w:spacing w:after="1" w:line="240" w:lineRule="auto"/>
        <w:jc w:val="center"/>
        <w:rPr>
          <w:rFonts w:ascii="Times New Roman" w:hAnsi="Times New Roman" w:eastAsia="Times New Roman" w:cs="Times New Roman"/>
          <w:b/>
          <w:sz w:val="32"/>
          <w:szCs w:val="32"/>
        </w:rPr>
      </w:pPr>
    </w:p>
    <w:p>
      <w:pPr>
        <w:spacing w:after="1" w:line="240" w:lineRule="auto"/>
        <w:jc w:val="center"/>
        <w:rPr>
          <w:rFonts w:ascii="Times New Roman" w:hAnsi="Times New Roman" w:eastAsia="Times New Roman" w:cs="Times New Roman"/>
          <w:b/>
          <w:sz w:val="32"/>
          <w:szCs w:val="32"/>
        </w:rPr>
      </w:pPr>
      <w:r>
        <w:rPr>
          <w:rFonts w:ascii="Times New Roman" w:hAnsi="Times New Roman" w:cs="Times New Roman"/>
        </w:rPr>
        <w:drawing>
          <wp:anchor distT="0" distB="0" distL="114300" distR="114300" simplePos="0" relativeHeight="251659264" behindDoc="1" locked="0" layoutInCell="1" allowOverlap="1">
            <wp:simplePos x="0" y="0"/>
            <wp:positionH relativeFrom="column">
              <wp:posOffset>1129665</wp:posOffset>
            </wp:positionH>
            <wp:positionV relativeFrom="paragraph">
              <wp:posOffset>-718820</wp:posOffset>
            </wp:positionV>
            <wp:extent cx="3762375" cy="3657600"/>
            <wp:effectExtent l="0" t="0" r="0" b="0"/>
            <wp:wrapNone/>
            <wp:docPr id="1884" name="Picture 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Picture 18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62103" cy="3657600"/>
                    </a:xfrm>
                    <a:prstGeom prst="rect">
                      <a:avLst/>
                    </a:prstGeom>
                    <a:noFill/>
                    <a:ln>
                      <a:noFill/>
                    </a:ln>
                  </pic:spPr>
                </pic:pic>
              </a:graphicData>
            </a:graphic>
          </wp:anchor>
        </w:drawing>
      </w:r>
    </w:p>
    <w:p>
      <w:pPr>
        <w:spacing w:after="1" w:line="240" w:lineRule="auto"/>
        <w:jc w:val="center"/>
        <w:rPr>
          <w:rFonts w:ascii="Times New Roman" w:hAnsi="Times New Roman" w:eastAsia="Times New Roman" w:cs="Times New Roman"/>
          <w:b/>
          <w:sz w:val="32"/>
          <w:szCs w:val="32"/>
        </w:rPr>
      </w:pPr>
    </w:p>
    <w:p>
      <w:pPr>
        <w:spacing w:after="1" w:line="240" w:lineRule="auto"/>
        <w:jc w:val="center"/>
        <w:rPr>
          <w:rFonts w:ascii="Times New Roman" w:hAnsi="Times New Roman" w:eastAsia="Times New Roman" w:cs="Times New Roman"/>
          <w:b/>
          <w:sz w:val="32"/>
          <w:szCs w:val="32"/>
        </w:rPr>
      </w:pPr>
    </w:p>
    <w:p>
      <w:pPr>
        <w:spacing w:after="1" w:line="240" w:lineRule="auto"/>
        <w:jc w:val="center"/>
        <w:rPr>
          <w:rFonts w:ascii="Times New Roman" w:hAnsi="Times New Roman" w:eastAsia="Times New Roman" w:cs="Times New Roman"/>
          <w:b/>
          <w:sz w:val="32"/>
          <w:szCs w:val="32"/>
        </w:rPr>
      </w:pPr>
    </w:p>
    <w:p>
      <w:pPr>
        <w:spacing w:after="1" w:line="240" w:lineRule="auto"/>
        <w:jc w:val="center"/>
        <w:rPr>
          <w:rFonts w:ascii="Times New Roman" w:hAnsi="Times New Roman" w:eastAsia="Times New Roman" w:cs="Times New Roman"/>
          <w:b/>
          <w:sz w:val="32"/>
          <w:szCs w:val="32"/>
        </w:rPr>
      </w:pPr>
    </w:p>
    <w:p>
      <w:pPr>
        <w:spacing w:after="1" w:line="240" w:lineRule="auto"/>
        <w:jc w:val="center"/>
        <w:rPr>
          <w:rFonts w:ascii="Times New Roman" w:hAnsi="Times New Roman" w:eastAsia="Times New Roman" w:cs="Times New Roman"/>
          <w:b/>
          <w:sz w:val="32"/>
          <w:szCs w:val="32"/>
        </w:rPr>
      </w:pPr>
    </w:p>
    <w:p>
      <w:pPr>
        <w:spacing w:after="1" w:line="240" w:lineRule="auto"/>
        <w:jc w:val="center"/>
        <w:rPr>
          <w:rFonts w:ascii="Times New Roman" w:hAnsi="Times New Roman" w:eastAsia="Times New Roman" w:cs="Times New Roman"/>
          <w:b/>
          <w:sz w:val="36"/>
          <w:szCs w:val="36"/>
        </w:rPr>
      </w:pPr>
    </w:p>
    <w:p>
      <w:pPr>
        <w:spacing w:after="1" w:line="240" w:lineRule="auto"/>
        <w:jc w:val="center"/>
        <w:rPr>
          <w:rFonts w:ascii="Times New Roman" w:hAnsi="Times New Roman" w:eastAsia="Times New Roman" w:cs="Times New Roman"/>
          <w:b/>
          <w:sz w:val="36"/>
          <w:szCs w:val="36"/>
        </w:rPr>
      </w:pPr>
    </w:p>
    <w:p>
      <w:pPr>
        <w:spacing w:after="120"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LENDING CLUB LOAN DATASETS</w:t>
      </w:r>
    </w:p>
    <w:p>
      <w:pPr>
        <w:spacing w:after="12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Post Graduate Program in Data Science Engineering </w:t>
      </w:r>
    </w:p>
    <w:p>
      <w:pPr>
        <w:spacing w:after="1" w:line="240" w:lineRule="auto"/>
        <w:jc w:val="center"/>
        <w:rPr>
          <w:rFonts w:ascii="Times New Roman" w:hAnsi="Times New Roman" w:cs="Times New Roman"/>
          <w:bCs/>
        </w:rPr>
      </w:pPr>
      <w:r>
        <w:rPr>
          <w:rFonts w:ascii="Times New Roman" w:hAnsi="Times New Roman" w:eastAsia="Times New Roman" w:cs="Times New Roman"/>
          <w:bCs/>
          <w:i/>
          <w:iCs/>
          <w:sz w:val="28"/>
          <w:szCs w:val="28"/>
        </w:rPr>
        <w:t>Location:</w:t>
      </w:r>
      <w:r>
        <w:rPr>
          <w:rFonts w:ascii="Times New Roman" w:hAnsi="Times New Roman" w:eastAsia="Times New Roman" w:cs="Times New Roman"/>
          <w:bCs/>
          <w:sz w:val="28"/>
          <w:szCs w:val="28"/>
        </w:rPr>
        <w:t xml:space="preserve"> </w:t>
      </w:r>
      <w:r>
        <w:rPr>
          <w:rFonts w:ascii="Times New Roman" w:hAnsi="Times New Roman" w:eastAsia="Times New Roman" w:cs="Times New Roman"/>
          <w:b/>
          <w:sz w:val="28"/>
          <w:szCs w:val="28"/>
        </w:rPr>
        <w:t>Hyderabad</w:t>
      </w:r>
      <w:r>
        <w:rPr>
          <w:rFonts w:ascii="Times New Roman" w:hAnsi="Times New Roman" w:eastAsia="Times New Roman" w:cs="Times New Roman"/>
          <w:bCs/>
          <w:sz w:val="28"/>
          <w:szCs w:val="28"/>
        </w:rPr>
        <w:t xml:space="preserve">                   </w:t>
      </w:r>
      <w:r>
        <w:rPr>
          <w:rFonts w:ascii="Times New Roman" w:hAnsi="Times New Roman" w:eastAsia="Times New Roman" w:cs="Times New Roman"/>
          <w:bCs/>
          <w:i/>
          <w:iCs/>
          <w:sz w:val="28"/>
          <w:szCs w:val="28"/>
        </w:rPr>
        <w:t>Batch:</w:t>
      </w:r>
      <w:r>
        <w:rPr>
          <w:rFonts w:ascii="Times New Roman" w:hAnsi="Times New Roman" w:eastAsia="Times New Roman" w:cs="Times New Roman"/>
          <w:bCs/>
          <w:sz w:val="28"/>
          <w:szCs w:val="28"/>
        </w:rPr>
        <w:t xml:space="preserve"> </w:t>
      </w:r>
      <w:r>
        <w:rPr>
          <w:rFonts w:ascii="Times New Roman" w:hAnsi="Times New Roman" w:eastAsia="Times New Roman" w:cs="Times New Roman"/>
          <w:b/>
          <w:sz w:val="28"/>
          <w:szCs w:val="28"/>
        </w:rPr>
        <w:t>DSE-FT JAN-21 HYD</w:t>
      </w:r>
    </w:p>
    <w:p>
      <w:pPr>
        <w:spacing w:after="120" w:line="240" w:lineRule="auto"/>
        <w:ind w:left="10" w:right="20" w:hanging="10"/>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 xml:space="preserve">     </w:t>
      </w:r>
    </w:p>
    <w:p>
      <w:pPr>
        <w:spacing w:after="240" w:line="240" w:lineRule="auto"/>
        <w:ind w:left="10" w:right="20" w:hanging="10"/>
        <w:jc w:val="center"/>
        <w:rPr>
          <w:rFonts w:ascii="Times New Roman" w:hAnsi="Times New Roman" w:cs="Times New Roman"/>
        </w:rPr>
      </w:pPr>
      <w:r>
        <w:rPr>
          <w:rFonts w:ascii="Times New Roman" w:hAnsi="Times New Roman" w:eastAsia="Times New Roman" w:cs="Times New Roman"/>
          <w:i/>
          <w:sz w:val="28"/>
          <w:szCs w:val="28"/>
        </w:rPr>
        <w:t xml:space="preserve"> Submitted By</w:t>
      </w:r>
    </w:p>
    <w:p>
      <w:pP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GUNDLURU VENKAT RITISH</w:t>
      </w:r>
    </w:p>
    <w:p>
      <w:pP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HARSHITHA MOR</w:t>
      </w:r>
    </w:p>
    <w:p>
      <w:pP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MADANU VINITH XAVIER</w:t>
      </w:r>
    </w:p>
    <w:p>
      <w:pP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VEENADHARI BEERAVELLI</w:t>
      </w:r>
    </w:p>
    <w:p>
      <w:pPr>
        <w:spacing w:after="224"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 SUMITH KUMAR</w:t>
      </w:r>
    </w:p>
    <w:p>
      <w:pPr>
        <w:spacing w:after="240" w:line="240" w:lineRule="auto"/>
        <w:ind w:left="56" w:right="62" w:hanging="10"/>
        <w:jc w:val="center"/>
        <w:rPr>
          <w:rFonts w:ascii="Times New Roman" w:hAnsi="Times New Roman" w:eastAsia="Times New Roman" w:cs="Times New Roman"/>
          <w:b/>
          <w:sz w:val="32"/>
          <w:szCs w:val="32"/>
        </w:rPr>
      </w:pPr>
    </w:p>
    <w:p>
      <w:pPr>
        <w:spacing w:after="240" w:line="240" w:lineRule="auto"/>
        <w:ind w:left="56" w:right="62" w:hanging="10"/>
        <w:jc w:val="center"/>
        <w:rPr>
          <w:rFonts w:ascii="Times New Roman" w:hAnsi="Times New Roman" w:cs="Times New Roman"/>
          <w:b/>
          <w:sz w:val="24"/>
          <w:szCs w:val="24"/>
        </w:rPr>
      </w:pPr>
      <w:r>
        <w:rPr>
          <w:rFonts w:ascii="Times New Roman" w:hAnsi="Times New Roman" w:eastAsia="Times New Roman" w:cs="Times New Roman"/>
          <w:b/>
          <w:sz w:val="32"/>
          <w:szCs w:val="32"/>
        </w:rPr>
        <w:t>Under the Esteemed Guidance of</w:t>
      </w:r>
      <w:r>
        <w:rPr>
          <w:rFonts w:ascii="Times New Roman" w:hAnsi="Times New Roman" w:cs="Times New Roman"/>
          <w:b/>
          <w:sz w:val="32"/>
          <w:szCs w:val="32"/>
          <w:vertAlign w:val="subscript"/>
        </w:rPr>
        <w:t xml:space="preserve"> </w:t>
      </w:r>
    </w:p>
    <w:p>
      <w:pPr>
        <w:spacing w:after="120" w:line="240" w:lineRule="auto"/>
        <w:ind w:left="10" w:right="31" w:hanging="10"/>
        <w:jc w:val="center"/>
        <w:rPr>
          <w:rFonts w:ascii="Times New Roman" w:hAnsi="Times New Roman" w:cs="Times New Roman"/>
          <w:sz w:val="24"/>
          <w:szCs w:val="24"/>
        </w:rPr>
      </w:pPr>
      <w:r>
        <w:rPr>
          <w:rFonts w:ascii="Times New Roman" w:hAnsi="Times New Roman" w:eastAsia="Times New Roman" w:cs="Times New Roman"/>
          <w:b/>
          <w:sz w:val="32"/>
          <w:szCs w:val="32"/>
        </w:rPr>
        <w:t>SRIKAR MUPPIDI</w:t>
      </w:r>
    </w:p>
    <w:p>
      <w:pPr>
        <w:spacing w:after="22" w:line="240" w:lineRule="auto"/>
        <w:ind w:left="10" w:right="25" w:hanging="10"/>
        <w:jc w:val="center"/>
        <w:rPr>
          <w:rFonts w:ascii="Times New Roman" w:hAnsi="Times New Roman" w:eastAsia="Times New Roman" w:cs="Times New Roman"/>
          <w:b/>
          <w:sz w:val="28"/>
          <w:szCs w:val="28"/>
        </w:rPr>
      </w:pPr>
    </w:p>
    <w:p>
      <w:pPr>
        <w:spacing w:after="22" w:line="240" w:lineRule="auto"/>
        <w:ind w:left="10" w:right="25" w:hanging="1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bookmarkEnd w:id="0"/>
    </w:p>
    <w:p>
      <w:pPr>
        <w:spacing w:after="22" w:line="240" w:lineRule="auto"/>
        <w:ind w:left="10" w:right="25" w:hanging="10"/>
        <w:jc w:val="center"/>
        <w:rPr>
          <w:rFonts w:ascii="Times New Roman" w:hAnsi="Times New Roman" w:eastAsia="Times New Roman" w:cs="Times New Roman"/>
          <w:b/>
          <w:sz w:val="28"/>
          <w:szCs w:val="28"/>
        </w:rPr>
      </w:pPr>
    </w:p>
    <w:p>
      <w:pPr>
        <w:spacing w:after="22" w:line="240" w:lineRule="auto"/>
        <w:ind w:left="10" w:right="25" w:hanging="10"/>
        <w:jc w:val="center"/>
        <w:rPr>
          <w:rFonts w:ascii="Times New Roman" w:hAnsi="Times New Roman" w:eastAsia="Times New Roman" w:cs="Times New Roman"/>
          <w:b/>
          <w:sz w:val="28"/>
          <w:szCs w:val="28"/>
        </w:rPr>
      </w:pPr>
    </w:p>
    <w:p>
      <w:pPr>
        <w:spacing w:after="22" w:line="240" w:lineRule="auto"/>
        <w:ind w:left="10" w:right="25" w:hanging="10"/>
        <w:jc w:val="center"/>
        <w:rPr>
          <w:rFonts w:ascii="Times New Roman" w:hAnsi="Times New Roman" w:eastAsia="Times New Roman" w:cs="Times New Roman"/>
          <w:b/>
          <w:sz w:val="28"/>
          <w:szCs w:val="28"/>
        </w:rPr>
      </w:pPr>
    </w:p>
    <w:p>
      <w:pPr>
        <w:spacing w:after="22" w:line="240" w:lineRule="auto"/>
        <w:ind w:right="25"/>
        <w:jc w:val="both"/>
        <w:rPr>
          <w:rFonts w:ascii="Times New Roman" w:hAnsi="Times New Roman" w:cs="Times New Roman"/>
          <w:sz w:val="28"/>
          <w:szCs w:val="28"/>
        </w:rPr>
      </w:pPr>
    </w:p>
    <w:p>
      <w:pPr>
        <w:tabs>
          <w:tab w:val="left" w:pos="2730"/>
        </w:tabs>
        <w:spacing w:before="200"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ab/>
      </w:r>
      <w:r>
        <w:rPr>
          <w:rFonts w:ascii="Times New Roman" w:hAnsi="Times New Roman" w:eastAsia="Times New Roman" w:cs="Times New Roman"/>
          <w:b/>
          <w:sz w:val="32"/>
          <w:szCs w:val="32"/>
        </w:rPr>
        <w:t xml:space="preserve">    TABLE OF CONTENTS</w:t>
      </w:r>
    </w:p>
    <w:p>
      <w:pPr>
        <w:spacing w:before="240" w:after="240" w:line="240" w:lineRule="auto"/>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rPr>
        <w:t>CONTENTS…………………………………………...……….………………………</w:t>
      </w:r>
      <w:r>
        <w:rPr>
          <w:rFonts w:ascii="Times New Roman" w:hAnsi="Times New Roman" w:eastAsia="Times New Roman" w:cs="Times New Roman"/>
          <w:b/>
          <w:sz w:val="24"/>
          <w:szCs w:val="24"/>
          <w:lang w:val="en-IN"/>
        </w:rPr>
        <w:t>……</w:t>
      </w:r>
    </w:p>
    <w:p>
      <w:pPr>
        <w:pStyle w:val="27"/>
        <w:numPr>
          <w:ilvl w:val="0"/>
          <w:numId w:val="1"/>
        </w:numPr>
        <w:spacing w:line="240" w:lineRule="auto"/>
      </w:pPr>
      <w:r>
        <w:rPr>
          <w:rFonts w:eastAsiaTheme="minorEastAsia"/>
          <w:sz w:val="22"/>
          <w:lang w:eastAsia="en-IN"/>
        </w:rPr>
        <w:t xml:space="preserve"> </w:t>
      </w:r>
      <w:r>
        <w:t>ABSTRACT</w:t>
      </w:r>
      <w:r>
        <w:tab/>
      </w:r>
    </w:p>
    <w:p>
      <w:pPr>
        <w:pStyle w:val="27"/>
        <w:numPr>
          <w:ilvl w:val="0"/>
          <w:numId w:val="1"/>
        </w:numPr>
        <w:spacing w:line="240" w:lineRule="auto"/>
        <w:rPr>
          <w:rFonts w:eastAsiaTheme="minorEastAsia"/>
          <w:sz w:val="22"/>
          <w:lang w:eastAsia="en-IN"/>
        </w:rPr>
      </w:pPr>
      <w:r>
        <w:rPr>
          <w:rFonts w:eastAsiaTheme="minorEastAsia"/>
          <w:sz w:val="22"/>
          <w:lang w:eastAsia="en-IN"/>
        </w:rPr>
        <w:t xml:space="preserve">  </w:t>
      </w:r>
      <w:r>
        <w:t>INTRODUCTION</w:t>
      </w:r>
      <w:r>
        <w:tab/>
      </w:r>
    </w:p>
    <w:p>
      <w:pPr>
        <w:pStyle w:val="28"/>
        <w:spacing w:before="120" w:line="240" w:lineRule="auto"/>
        <w:rPr>
          <w:rFonts w:cs="Times New Roman" w:eastAsiaTheme="minorEastAsia"/>
          <w:sz w:val="22"/>
          <w:lang w:eastAsia="en-IN"/>
        </w:rPr>
      </w:pPr>
      <w:r>
        <w:rPr>
          <w:rFonts w:cs="Times New Roman"/>
        </w:rPr>
        <w:t>2.1  DOMAIN AND FEATURE REVIEW</w:t>
      </w:r>
      <w:r>
        <w:rPr>
          <w:rFonts w:cs="Times New Roman"/>
        </w:rPr>
        <w:tab/>
      </w:r>
    </w:p>
    <w:p>
      <w:pPr>
        <w:pStyle w:val="28"/>
        <w:spacing w:before="120" w:line="240" w:lineRule="auto"/>
        <w:rPr>
          <w:rFonts w:cs="Times New Roman" w:eastAsiaTheme="minorEastAsia"/>
          <w:sz w:val="22"/>
          <w:lang w:eastAsia="en-IN"/>
        </w:rPr>
      </w:pPr>
      <w:r>
        <w:rPr>
          <w:rFonts w:cs="Times New Roman"/>
        </w:rPr>
        <w:t>2.2  DATASET INFORMATION</w:t>
      </w:r>
      <w:r>
        <w:rPr>
          <w:rFonts w:cs="Times New Roman"/>
        </w:rPr>
        <w:tab/>
      </w:r>
    </w:p>
    <w:p>
      <w:pPr>
        <w:pStyle w:val="28"/>
        <w:spacing w:before="120" w:line="240" w:lineRule="auto"/>
        <w:rPr>
          <w:rFonts w:cs="Times New Roman" w:eastAsiaTheme="minorEastAsia"/>
          <w:sz w:val="22"/>
          <w:lang w:eastAsia="en-IN"/>
        </w:rPr>
      </w:pPr>
      <w:r>
        <w:rPr>
          <w:rFonts w:cs="Times New Roman"/>
        </w:rPr>
        <w:t>2.3  PROBLEM STATEMENT</w:t>
      </w:r>
      <w:r>
        <w:rPr>
          <w:rFonts w:cs="Times New Roman"/>
        </w:rPr>
        <w:tab/>
      </w:r>
    </w:p>
    <w:p>
      <w:pPr>
        <w:pStyle w:val="28"/>
        <w:spacing w:before="120" w:line="240" w:lineRule="auto"/>
        <w:rPr>
          <w:rFonts w:cs="Times New Roman" w:eastAsiaTheme="minorEastAsia"/>
          <w:sz w:val="22"/>
          <w:lang w:eastAsia="en-IN"/>
        </w:rPr>
      </w:pPr>
      <w:r>
        <w:rPr>
          <w:rFonts w:cs="Times New Roman"/>
        </w:rPr>
        <w:t>2.4 TARGET VARIABLE</w:t>
      </w:r>
      <w:r>
        <w:rPr>
          <w:rFonts w:cs="Times New Roman"/>
        </w:rPr>
        <w:tab/>
      </w:r>
    </w:p>
    <w:p>
      <w:pPr>
        <w:pStyle w:val="27"/>
        <w:spacing w:line="240" w:lineRule="auto"/>
        <w:rPr>
          <w:rFonts w:eastAsiaTheme="minorEastAsia"/>
          <w:sz w:val="22"/>
          <w:lang w:eastAsia="en-IN"/>
        </w:rPr>
      </w:pPr>
      <w:r>
        <w:t>3.  EXPLORATORY DATA ANALYSIS</w:t>
      </w:r>
      <w:r>
        <w:tab/>
      </w:r>
    </w:p>
    <w:p>
      <w:pPr>
        <w:pStyle w:val="28"/>
        <w:spacing w:before="120" w:line="240" w:lineRule="auto"/>
        <w:rPr>
          <w:rFonts w:cs="Times New Roman" w:eastAsiaTheme="minorEastAsia"/>
          <w:sz w:val="22"/>
          <w:lang w:eastAsia="en-IN"/>
        </w:rPr>
      </w:pPr>
      <w:r>
        <w:rPr>
          <w:rFonts w:cs="Times New Roman"/>
        </w:rPr>
        <w:t>3.1  UNIVARIATE ANALYSIS</w:t>
      </w:r>
      <w:r>
        <w:rPr>
          <w:rFonts w:cs="Times New Roman"/>
        </w:rPr>
        <w:tab/>
      </w:r>
    </w:p>
    <w:p>
      <w:pPr>
        <w:pStyle w:val="28"/>
        <w:spacing w:before="120" w:line="240" w:lineRule="auto"/>
        <w:rPr>
          <w:rFonts w:cs="Times New Roman" w:eastAsiaTheme="minorEastAsia"/>
          <w:sz w:val="22"/>
          <w:lang w:eastAsia="en-IN"/>
        </w:rPr>
      </w:pPr>
      <w:r>
        <w:rPr>
          <w:rFonts w:cs="Times New Roman"/>
        </w:rPr>
        <w:t>3.3  INSIGHTS FROM EDA</w:t>
      </w:r>
      <w:r>
        <w:rPr>
          <w:rFonts w:cs="Times New Roman"/>
        </w:rPr>
        <w:tab/>
      </w:r>
    </w:p>
    <w:p>
      <w:pPr>
        <w:pStyle w:val="27"/>
        <w:spacing w:line="240" w:lineRule="auto"/>
        <w:rPr>
          <w:rFonts w:eastAsiaTheme="minorEastAsia"/>
          <w:sz w:val="22"/>
          <w:lang w:eastAsia="en-IN"/>
        </w:rPr>
      </w:pPr>
      <w:r>
        <w:t>4.</w:t>
      </w:r>
      <w:r>
        <w:rPr>
          <w:rFonts w:eastAsiaTheme="minorEastAsia"/>
          <w:sz w:val="22"/>
          <w:lang w:eastAsia="en-IN"/>
        </w:rPr>
        <w:t xml:space="preserve">  </w:t>
      </w:r>
      <w:r>
        <w:t>DATA CLEANING</w:t>
      </w:r>
      <w:r>
        <w:tab/>
      </w:r>
    </w:p>
    <w:p>
      <w:pPr>
        <w:pStyle w:val="28"/>
        <w:spacing w:before="120" w:line="240" w:lineRule="auto"/>
        <w:rPr>
          <w:rFonts w:cs="Times New Roman" w:eastAsiaTheme="minorEastAsia"/>
          <w:sz w:val="22"/>
          <w:lang w:eastAsia="en-IN"/>
        </w:rPr>
      </w:pPr>
      <w:r>
        <w:rPr>
          <w:rFonts w:cs="Times New Roman"/>
        </w:rPr>
        <w:t>4.1  DROPPING OF COLUMNS</w:t>
      </w:r>
      <w:r>
        <w:rPr>
          <w:rFonts w:cs="Times New Roman"/>
        </w:rPr>
        <w:tab/>
      </w:r>
    </w:p>
    <w:p>
      <w:pPr>
        <w:pStyle w:val="28"/>
        <w:spacing w:before="120" w:line="240" w:lineRule="auto"/>
        <w:rPr>
          <w:rFonts w:cs="Times New Roman" w:eastAsiaTheme="minorEastAsia"/>
          <w:sz w:val="22"/>
          <w:lang w:eastAsia="en-IN"/>
        </w:rPr>
      </w:pPr>
      <w:r>
        <w:rPr>
          <w:rFonts w:cs="Times New Roman"/>
        </w:rPr>
        <w:t>4.2  MISSING VALUE TREATMENT</w:t>
      </w:r>
      <w:r>
        <w:rPr>
          <w:rFonts w:cs="Times New Roman"/>
        </w:rPr>
        <w:tab/>
      </w:r>
    </w:p>
    <w:p>
      <w:pPr>
        <w:pStyle w:val="28"/>
        <w:spacing w:before="120" w:line="240" w:lineRule="auto"/>
        <w:rPr>
          <w:rFonts w:cs="Times New Roman" w:eastAsiaTheme="minorEastAsia"/>
          <w:sz w:val="22"/>
          <w:lang w:eastAsia="en-IN"/>
        </w:rPr>
      </w:pPr>
      <w:r>
        <w:rPr>
          <w:rFonts w:cs="Times New Roman"/>
        </w:rPr>
        <w:t xml:space="preserve">4.3  TRANSFORMATION </w:t>
      </w:r>
      <w:r>
        <w:rPr>
          <w:rFonts w:cs="Times New Roman"/>
        </w:rPr>
        <w:tab/>
      </w:r>
    </w:p>
    <w:p>
      <w:pPr>
        <w:pStyle w:val="27"/>
        <w:spacing w:line="240" w:lineRule="auto"/>
        <w:rPr>
          <w:rFonts w:eastAsiaTheme="minorEastAsia"/>
          <w:sz w:val="22"/>
          <w:lang w:eastAsia="en-IN"/>
        </w:rPr>
      </w:pPr>
      <w:r>
        <w:t>5.  BIVARIATE ANALYSIS</w:t>
      </w:r>
      <w:r>
        <w:tab/>
      </w:r>
    </w:p>
    <w:p>
      <w:pPr>
        <w:pStyle w:val="27"/>
        <w:spacing w:line="240" w:lineRule="auto"/>
        <w:rPr>
          <w:rFonts w:eastAsiaTheme="minorEastAsia"/>
          <w:sz w:val="22"/>
          <w:lang w:eastAsia="en-IN"/>
        </w:rPr>
      </w:pPr>
      <w:r>
        <w:t>6.  UNI FEATURE SELECTION USING STATISTICAL TEST</w:t>
      </w:r>
      <w:r>
        <w:tab/>
      </w:r>
    </w:p>
    <w:p>
      <w:pPr>
        <w:pStyle w:val="27"/>
        <w:spacing w:line="240" w:lineRule="auto"/>
      </w:pPr>
      <w:r>
        <w:t>7.</w:t>
      </w:r>
      <w:r>
        <w:rPr>
          <w:rFonts w:eastAsiaTheme="minorEastAsia"/>
          <w:sz w:val="22"/>
          <w:lang w:eastAsia="en-IN"/>
        </w:rPr>
        <w:t xml:space="preserve">  </w:t>
      </w:r>
      <w:r>
        <w:t>MACHINE LEARNING MODEL</w:t>
      </w:r>
      <w:r>
        <w:tab/>
      </w:r>
    </w:p>
    <w:p>
      <w:pPr>
        <w:rPr>
          <w:rFonts w:ascii="Times New Roman" w:hAnsi="Times New Roman" w:cs="Times New Roman"/>
          <w:b/>
          <w:bCs/>
          <w:sz w:val="24"/>
          <w:szCs w:val="24"/>
        </w:rPr>
      </w:pPr>
      <w:r>
        <w:rPr>
          <w:rFonts w:ascii="Times New Roman" w:hAnsi="Times New Roman" w:cs="Times New Roman"/>
          <w:b/>
          <w:bCs/>
          <w:sz w:val="24"/>
          <w:szCs w:val="24"/>
        </w:rPr>
        <w:t>8.  FEATURE SELECTION</w:t>
      </w:r>
      <w:r>
        <w:rPr>
          <w:b/>
          <w:bCs/>
        </w:rPr>
        <w:tab/>
      </w:r>
      <w:r>
        <w:rPr>
          <w:rFonts w:ascii="Times New Roman" w:hAnsi="Times New Roman" w:cs="Times New Roman"/>
          <w:b/>
          <w:bCs/>
          <w:sz w:val="24"/>
          <w:szCs w:val="24"/>
        </w:rPr>
        <w:t xml:space="preserve"> </w:t>
      </w:r>
    </w:p>
    <w:p>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8.1 P-VALUE METHOD</w:t>
      </w:r>
      <w:r>
        <w:tab/>
      </w:r>
    </w:p>
    <w:p>
      <w:pPr>
        <w:pStyle w:val="27"/>
        <w:spacing w:line="240" w:lineRule="auto"/>
        <w:rPr>
          <w:rFonts w:eastAsia="Times New Roman"/>
          <w:szCs w:val="24"/>
        </w:rPr>
      </w:pPr>
      <w:r>
        <w:t>9.</w:t>
      </w:r>
      <w:r>
        <w:rPr>
          <w:rFonts w:eastAsiaTheme="minorEastAsia"/>
          <w:sz w:val="22"/>
          <w:lang w:eastAsia="en-IN"/>
        </w:rPr>
        <w:t xml:space="preserve">  </w:t>
      </w:r>
      <w:r>
        <w:t>FUTURE WORK</w:t>
      </w:r>
      <w:r>
        <w:tab/>
      </w:r>
      <w:r>
        <w:rPr>
          <w:rFonts w:eastAsia="Times New Roman"/>
          <w:szCs w:val="24"/>
        </w:rPr>
        <w:t xml:space="preserve"> </w:t>
      </w:r>
    </w:p>
    <w:p>
      <w:pPr>
        <w:tabs>
          <w:tab w:val="left" w:pos="526"/>
        </w:tabs>
        <w:spacing w:before="200" w:after="0" w:line="240" w:lineRule="auto"/>
        <w:rPr>
          <w:rFonts w:ascii="Times New Roman" w:hAnsi="Times New Roman" w:eastAsia="Times New Roman" w:cs="Times New Roman"/>
          <w:b/>
          <w:smallCaps/>
          <w:sz w:val="28"/>
          <w:szCs w:val="28"/>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28"/>
          <w:szCs w:val="28"/>
        </w:rPr>
        <w:sectPr>
          <w:pgSz w:w="12240" w:h="15840"/>
          <w:pgMar w:top="1440" w:right="1440" w:bottom="1440" w:left="1440" w:header="720" w:footer="720" w:gutter="0"/>
          <w:pgNumType w:start="1"/>
          <w:cols w:space="720" w:num="1"/>
          <w:docGrid w:linePitch="299" w:charSpace="0"/>
        </w:sectPr>
      </w:pPr>
    </w:p>
    <w:p>
      <w:pPr>
        <w:tabs>
          <w:tab w:val="left" w:pos="5670"/>
        </w:tabs>
        <w:spacing w:before="200" w:after="0" w:line="240" w:lineRule="auto"/>
        <w:jc w:val="center"/>
        <w:rPr>
          <w:rFonts w:ascii="Times New Roman" w:hAnsi="Times New Roman" w:eastAsia="Times New Roman" w:cs="Times New Roman"/>
          <w:b/>
          <w:smallCaps/>
          <w:sz w:val="28"/>
          <w:szCs w:val="28"/>
        </w:rPr>
      </w:pPr>
      <w:r>
        <w:rPr>
          <w:rFonts w:ascii="Times New Roman" w:hAnsi="Times New Roman" w:eastAsia="Times New Roman" w:cs="Times New Roman"/>
          <w:b/>
          <w:smallCaps/>
          <w:sz w:val="28"/>
          <w:szCs w:val="28"/>
        </w:rPr>
        <w:t>1.ABSTRACT</w:t>
      </w:r>
    </w:p>
    <w:p>
      <w:pPr>
        <w:tabs>
          <w:tab w:val="left" w:pos="5670"/>
        </w:tabs>
        <w:spacing w:before="200" w:after="0" w:line="240" w:lineRule="auto"/>
        <w:jc w:val="center"/>
        <w:rPr>
          <w:rFonts w:ascii="Times New Roman" w:hAnsi="Times New Roman" w:eastAsia="Times New Roman" w:cs="Times New Roman"/>
          <w:b/>
          <w:smallCaps/>
          <w:sz w:val="28"/>
          <w:szCs w:val="28"/>
        </w:rPr>
      </w:pPr>
    </w:p>
    <w:p>
      <w:pPr>
        <w:spacing w:line="240" w:lineRule="auto"/>
        <w:jc w:val="both"/>
        <w:rPr>
          <w:rFonts w:ascii="Times New Roman" w:hAnsi="Times New Roman" w:cs="Times New Roman"/>
        </w:rPr>
      </w:pPr>
      <w:bookmarkStart w:id="1" w:name="_d4isccksjc9y" w:colFirst="0" w:colLast="0"/>
      <w:bookmarkEnd w:id="1"/>
      <w:bookmarkStart w:id="2" w:name="_wbalefnlcskw" w:colFirst="0" w:colLast="0"/>
      <w:bookmarkEnd w:id="2"/>
      <w:r>
        <w:rPr>
          <w:rFonts w:ascii="Times New Roman" w:hAnsi="Times New Roman" w:cs="Times New Roman"/>
        </w:rPr>
        <w:t>The financial tech industry generally deals with a lot of preprocessing requirements of loans before they are analysed by lenders, investors and bankers. What’s usually a manual process in banks and similar financial institutions is automated utilizing highly active, adaptable machine learning models. These models make use of previously recorded financial data to learn the patterns in loan consumption, approval and defaulting – and predict the security of providing a borrower with the loan amount they have requested. This is one of the many utilities for which data science is used in the field of finance.</w:t>
      </w:r>
    </w:p>
    <w:p>
      <w:pPr>
        <w:spacing w:line="240" w:lineRule="auto"/>
        <w:jc w:val="both"/>
        <w:rPr>
          <w:rFonts w:ascii="Times New Roman" w:hAnsi="Times New Roman" w:cs="Times New Roman"/>
        </w:rPr>
      </w:pPr>
      <w:r>
        <w:rPr>
          <w:rFonts w:ascii="Times New Roman" w:hAnsi="Times New Roman" w:cs="Times New Roman"/>
        </w:rPr>
        <w:t xml:space="preserve">In this project we’re taking the historical financial data of Lending Club, a peer-to-peer loan lending institution which allows direct investment across 28 states in the United States of America. The data extracted is from the final quarter of 2018. The goal is to analyse and interpret our data to build a machine learning model based on binary classification that predicts the defaulter status of a future borrower applicant at Lending Club. </w:t>
      </w:r>
    </w:p>
    <w:p>
      <w:pPr>
        <w:spacing w:line="240" w:lineRule="auto"/>
        <w:jc w:val="both"/>
        <w:rPr>
          <w:rFonts w:ascii="Times New Roman" w:hAnsi="Times New Roman" w:cs="Times New Roman"/>
        </w:rPr>
      </w:pPr>
      <w:r>
        <w:rPr>
          <w:rFonts w:ascii="Times New Roman" w:hAnsi="Times New Roman" w:cs="Times New Roman"/>
        </w:rPr>
        <w:t>The blurb of this report includes the summary of our problem statement, data overview, feature analysis, exploratory data analysis, data cleaning, statistical analysis of all the features in the current dataset and the base classification model involving the same.</w:t>
      </w:r>
    </w:p>
    <w:p>
      <w:pPr>
        <w:pStyle w:val="24"/>
        <w:spacing w:before="240" w:after="240" w:line="240" w:lineRule="auto"/>
        <w:jc w:val="both"/>
        <w:rPr>
          <w:rFonts w:ascii="Times New Roman" w:hAnsi="Times New Roman" w:eastAsia="Times New Roman" w:cs="Times New Roman"/>
          <w:i w:val="0"/>
          <w:color w:val="000000"/>
          <w:sz w:val="24"/>
          <w:szCs w:val="24"/>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rPr>
          <w:rFonts w:ascii="Times New Roman" w:hAnsi="Times New Roman" w:eastAsia="Times New Roman" w:cs="Times New Roman"/>
          <w:b/>
          <w:smallCaps/>
          <w:sz w:val="32"/>
          <w:szCs w:val="32"/>
        </w:rPr>
      </w:pPr>
    </w:p>
    <w:p>
      <w:pPr>
        <w:spacing w:before="200"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 INTRODUCTIO</w:t>
      </w:r>
      <w:r>
        <w:rPr>
          <w:rFonts w:ascii="Times New Roman" w:hAnsi="Times New Roman" w:eastAsia="Times New Roman" w:cs="Times New Roman"/>
          <w:b/>
          <w:sz w:val="28"/>
          <w:szCs w:val="28"/>
          <w:lang w:val="en-IN"/>
        </w:rPr>
        <w:t>N</w:t>
      </w:r>
    </w:p>
    <w:p>
      <w:pPr>
        <w:tabs>
          <w:tab w:val="left" w:pos="8010"/>
        </w:tabs>
        <w:spacing w:before="200"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2.1 DOMAIN AND FEATURE REVIEW</w:t>
      </w:r>
    </w:p>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cs="Times New Roman"/>
        </w:rPr>
        <w:t>Our problem statement currently involves the finance domain, in particular financial technology. Which according to an article written by Julia Kagan (Financial Technology – Fintech, Investopedia, August 28, 2020) is defined as follows:</w:t>
      </w:r>
    </w:p>
    <w:p>
      <w:pPr>
        <w:spacing w:line="240" w:lineRule="auto"/>
        <w:jc w:val="both"/>
        <w:rPr>
          <w:rFonts w:ascii="Times New Roman" w:hAnsi="Times New Roman" w:cs="Times New Roman"/>
          <w:i/>
          <w:iCs/>
        </w:rPr>
      </w:pPr>
      <w:r>
        <w:rPr>
          <w:rFonts w:ascii="Times New Roman" w:hAnsi="Times New Roman" w:cs="Times New Roman"/>
        </w:rPr>
        <w:t>“</w:t>
      </w:r>
      <w:r>
        <w:rPr>
          <w:rFonts w:ascii="Times New Roman" w:hAnsi="Times New Roman" w:cs="Times New Roman"/>
          <w:i/>
          <w:iCs/>
        </w:rPr>
        <w:t>Financial technology (Fintech) is used to describe new tech that seeks to improve and automate the delivery and use of financial services.</w:t>
      </w:r>
      <w:r>
        <w:rPr>
          <w:rFonts w:ascii="Times New Roman" w:hAnsi="Times New Roman" w:cs="Times New Roman"/>
          <w:i/>
          <w:iCs/>
          <w:lang w:val="en-IN"/>
        </w:rPr>
        <w:t xml:space="preserve"> </w:t>
      </w:r>
      <w:r>
        <w:rPr>
          <w:rFonts w:ascii="Times New Roman" w:hAnsi="Times New Roman" w:cs="Times New Roman"/>
          <w:i/>
          <w:iCs/>
        </w:rPr>
        <w:t>At its core, fintech is utilized to help companies, business owners and consumers better manage their financial operations, processes, and lives by utilizing specialized software and algorithms that are used on computers and, increasingly, smartphones. Fintech, the word, is a combination of "financial technology.””</w:t>
      </w:r>
    </w:p>
    <w:p>
      <w:pPr>
        <w:spacing w:line="240" w:lineRule="auto"/>
        <w:jc w:val="both"/>
        <w:rPr>
          <w:rFonts w:ascii="Times New Roman" w:hAnsi="Times New Roman" w:cs="Times New Roman"/>
        </w:rPr>
      </w:pPr>
      <w:r>
        <w:rPr>
          <w:rFonts w:ascii="Times New Roman" w:hAnsi="Times New Roman" w:cs="Times New Roman"/>
        </w:rPr>
        <w:t xml:space="preserve">Financial technology is embedded into our everyday process chains starting right from the financial service providers to the average consumer – ranging from business models that help institutions manage their finances better to mobile wallets that make it easy for consumers to access their own monetary resources at the click of a finger. </w:t>
      </w:r>
    </w:p>
    <w:p>
      <w:pPr>
        <w:spacing w:line="240" w:lineRule="auto"/>
        <w:jc w:val="both"/>
        <w:rPr>
          <w:rFonts w:ascii="Times New Roman" w:hAnsi="Times New Roman" w:cs="Times New Roman"/>
        </w:rPr>
      </w:pPr>
      <w:r>
        <w:rPr>
          <w:rFonts w:ascii="Times New Roman" w:hAnsi="Times New Roman" w:cs="Times New Roman"/>
        </w:rPr>
        <w:t xml:space="preserve">The application of this domain in our current project relates to the loan/credit risk analysis that borrowers’ information undergoes before their loans are either denied or accepted based on the risk they pose of being a loan defaulter/delinquent. The manual process of reviewing a loan application is prone to human errors and/or personal bias. It’s also extremely time consuming. Automating this review process by boiling down our applicant history into a set of variables to be analysed by a machine learning model will reduce the human error and avoid bias. It also reduces the time required to go through an applicant’s history. </w:t>
      </w:r>
    </w:p>
    <w:p>
      <w:pPr>
        <w:spacing w:line="240" w:lineRule="auto"/>
        <w:jc w:val="both"/>
        <w:rPr>
          <w:rFonts w:ascii="Times New Roman" w:hAnsi="Times New Roman" w:cs="Times New Roman"/>
        </w:rPr>
      </w:pPr>
      <w:r>
        <w:rPr>
          <w:rFonts w:ascii="Times New Roman" w:hAnsi="Times New Roman" w:cs="Times New Roman"/>
        </w:rPr>
        <w:t xml:space="preserve">An applicant’s history that is required by the financial institution for loan approval include their income portfolio, credit history, past delinquencies, current loan repayment status, past lending history, home ownership of the borrower etc. </w:t>
      </w:r>
    </w:p>
    <w:p>
      <w:pPr>
        <w:spacing w:line="240" w:lineRule="auto"/>
        <w:jc w:val="both"/>
        <w:rPr>
          <w:rFonts w:ascii="Times New Roman" w:hAnsi="Times New Roman" w:cs="Times New Roman"/>
        </w:rPr>
      </w:pPr>
      <w:r>
        <w:rPr>
          <w:rFonts w:ascii="Times New Roman" w:hAnsi="Times New Roman" w:cs="Times New Roman"/>
        </w:rPr>
        <w:t>This history is collected in the form of different features that are collated into datasets for the sake of model building. They include financial account history, number of delinquencies, time since the borrower’s last delinquency, since their last account has been opened (be it a credit account, revolving trade or otherwise), their annual income, debt-to-income ratio, amount owed without considering one’s mortgage, employee title, work experience etc.</w:t>
      </w:r>
    </w:p>
    <w:p>
      <w:pPr>
        <w:spacing w:line="240" w:lineRule="auto"/>
        <w:jc w:val="both"/>
        <w:rPr>
          <w:rFonts w:ascii="Times New Roman" w:hAnsi="Times New Roman" w:cs="Times New Roman"/>
        </w:rPr>
      </w:pPr>
      <w:r>
        <w:rPr>
          <w:rFonts w:ascii="Times New Roman" w:hAnsi="Times New Roman" w:cs="Times New Roman"/>
        </w:rPr>
        <w:t xml:space="preserve">Since machine learning models are dealing with such sensitive data it is important that they are built to be as robust and adaptable as possible. </w:t>
      </w:r>
    </w:p>
    <w:p>
      <w:pPr>
        <w:tabs>
          <w:tab w:val="left" w:pos="8010"/>
        </w:tabs>
        <w:spacing w:before="200" w:after="0" w:line="240" w:lineRule="auto"/>
        <w:jc w:val="both"/>
        <w:rPr>
          <w:rFonts w:ascii="Times New Roman" w:hAnsi="Times New Roman" w:eastAsia="Times New Roman" w:cs="Times New Roman"/>
          <w:b/>
          <w:sz w:val="26"/>
          <w:szCs w:val="26"/>
        </w:rPr>
      </w:pPr>
    </w:p>
    <w:p>
      <w:pPr>
        <w:tabs>
          <w:tab w:val="left" w:pos="8010"/>
        </w:tabs>
        <w:spacing w:before="200" w:after="0"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2.2 DATASET INFORMATION</w:t>
      </w:r>
    </w:p>
    <w:p>
      <w:pPr>
        <w:tabs>
          <w:tab w:val="left" w:pos="8010"/>
        </w:tabs>
        <w:spacing w:before="200" w:after="0" w:line="240" w:lineRule="auto"/>
        <w:jc w:val="both"/>
        <w:rPr>
          <w:rFonts w:ascii="Times New Roman" w:hAnsi="Times New Roman" w:eastAsia="Times New Roman" w:cs="Times New Roman"/>
          <w:b/>
          <w:sz w:val="26"/>
          <w:szCs w:val="26"/>
        </w:rPr>
      </w:pPr>
    </w:p>
    <w:p>
      <w:pPr>
        <w:spacing w:line="240" w:lineRule="auto"/>
        <w:jc w:val="both"/>
        <w:rPr>
          <w:rFonts w:ascii="Times New Roman" w:hAnsi="Times New Roman" w:cs="Times New Roman"/>
        </w:rPr>
      </w:pPr>
      <w:r>
        <w:rPr>
          <w:rFonts w:ascii="Times New Roman" w:hAnsi="Times New Roman" w:cs="Times New Roman"/>
        </w:rPr>
        <w:t>Lending club is one of the first peer-to-peer fintech loan lending financial institutions. It was started in the year 2007 and has upto 3 million members in the club till date including both borrowers and investors. They also provide a range of financial services and products like a regular bank does. According to Lending Club’s website their goal involves:</w:t>
      </w:r>
    </w:p>
    <w:p>
      <w:pPr>
        <w:spacing w:line="240" w:lineRule="auto"/>
        <w:jc w:val="both"/>
        <w:rPr>
          <w:rFonts w:ascii="Times New Roman" w:hAnsi="Times New Roman" w:cs="Times New Roman"/>
          <w:i/>
          <w:iCs/>
        </w:rPr>
      </w:pPr>
      <w:r>
        <w:rPr>
          <w:rFonts w:ascii="Times New Roman" w:hAnsi="Times New Roman" w:cs="Times New Roman"/>
        </w:rPr>
        <w:t>“</w:t>
      </w:r>
      <w:r>
        <w:rPr>
          <w:rFonts w:ascii="Times New Roman" w:hAnsi="Times New Roman" w:cs="Times New Roman"/>
          <w:i/>
          <w:iCs/>
        </w:rPr>
        <w:t>Helping Americans meet their life goals:</w:t>
      </w:r>
    </w:p>
    <w:p>
      <w:pPr>
        <w:spacing w:line="240" w:lineRule="auto"/>
        <w:jc w:val="both"/>
        <w:rPr>
          <w:rFonts w:ascii="Times New Roman" w:hAnsi="Times New Roman" w:cs="Times New Roman"/>
          <w:i/>
          <w:iCs/>
        </w:rPr>
      </w:pPr>
      <w:r>
        <w:rPr>
          <w:rFonts w:ascii="Times New Roman" w:hAnsi="Times New Roman" w:cs="Times New Roman"/>
          <w:i/>
          <w:iCs/>
        </w:rPr>
        <w:t>Since 2007, more than 3 million members have joined the Club to help reach their financial goals. As the only full-spectrum fintech marketplace bank at scale, our members can gain access to a broad range of financial products and services through a technology-driven platform, designed to help them pay less when borrowing and earn more when saving.”</w:t>
      </w:r>
    </w:p>
    <w:p>
      <w:pPr>
        <w:pStyle w:val="10"/>
        <w:spacing w:before="190"/>
        <w:ind w:right="133"/>
        <w:jc w:val="both"/>
        <w:rPr>
          <w:rFonts w:ascii="Times New Roman" w:hAnsi="Times New Roman" w:cs="Times New Roman"/>
          <w:sz w:val="22"/>
          <w:szCs w:val="22"/>
        </w:rPr>
      </w:pPr>
      <w:r>
        <w:rPr>
          <w:rFonts w:ascii="Times New Roman" w:hAnsi="Times New Roman" w:cs="Times New Roman"/>
          <w:sz w:val="22"/>
          <w:szCs w:val="22"/>
        </w:rPr>
        <w:t>The data set contains the profile of various borrowers between the time period of June</w:t>
      </w:r>
      <w:r>
        <w:rPr>
          <w:rFonts w:ascii="Times New Roman" w:hAnsi="Times New Roman" w:cs="Times New Roman"/>
          <w:spacing w:val="1"/>
          <w:sz w:val="22"/>
          <w:szCs w:val="22"/>
        </w:rPr>
        <w:t xml:space="preserve"> </w:t>
      </w:r>
      <w:r>
        <w:rPr>
          <w:rFonts w:ascii="Times New Roman" w:hAnsi="Times New Roman" w:cs="Times New Roman"/>
          <w:sz w:val="22"/>
          <w:szCs w:val="22"/>
        </w:rPr>
        <w:t>2007 to December 2018, holding information on the number of accounts (if delinquent or</w:t>
      </w:r>
      <w:r>
        <w:rPr>
          <w:rFonts w:ascii="Times New Roman" w:hAnsi="Times New Roman" w:cs="Times New Roman"/>
          <w:spacing w:val="1"/>
          <w:sz w:val="22"/>
          <w:szCs w:val="22"/>
        </w:rPr>
        <w:t xml:space="preserve"> </w:t>
      </w:r>
      <w:r>
        <w:rPr>
          <w:rFonts w:ascii="Times New Roman" w:hAnsi="Times New Roman" w:cs="Times New Roman"/>
          <w:sz w:val="22"/>
          <w:szCs w:val="22"/>
        </w:rPr>
        <w:t>not), balance to credit limit, average current balance of all accounts, number of charge-</w:t>
      </w:r>
      <w:r>
        <w:rPr>
          <w:rFonts w:ascii="Times New Roman" w:hAnsi="Times New Roman" w:cs="Times New Roman"/>
          <w:spacing w:val="1"/>
          <w:sz w:val="22"/>
          <w:szCs w:val="22"/>
        </w:rPr>
        <w:t xml:space="preserve"> </w:t>
      </w:r>
      <w:r>
        <w:rPr>
          <w:rFonts w:ascii="Times New Roman" w:hAnsi="Times New Roman" w:cs="Times New Roman"/>
          <w:sz w:val="22"/>
          <w:szCs w:val="22"/>
        </w:rPr>
        <w:t>offs</w:t>
      </w:r>
      <w:r>
        <w:rPr>
          <w:rFonts w:ascii="Times New Roman" w:hAnsi="Times New Roman" w:cs="Times New Roman"/>
          <w:spacing w:val="21"/>
          <w:sz w:val="22"/>
          <w:szCs w:val="22"/>
        </w:rPr>
        <w:t xml:space="preserve"> </w:t>
      </w:r>
      <w:r>
        <w:rPr>
          <w:rFonts w:ascii="Times New Roman" w:hAnsi="Times New Roman" w:cs="Times New Roman"/>
          <w:sz w:val="22"/>
          <w:szCs w:val="22"/>
        </w:rPr>
        <w:t>etc.</w:t>
      </w:r>
    </w:p>
    <w:p>
      <w:pPr>
        <w:pStyle w:val="10"/>
        <w:jc w:val="both"/>
        <w:rPr>
          <w:rFonts w:ascii="Times New Roman" w:hAnsi="Times New Roman" w:cs="Times New Roman"/>
        </w:rPr>
      </w:pPr>
    </w:p>
    <w:p>
      <w:pPr>
        <w:pStyle w:val="10"/>
        <w:jc w:val="both"/>
        <w:rPr>
          <w:rFonts w:ascii="Times New Roman" w:hAnsi="Times New Roman" w:cs="Times New Roman"/>
          <w:b/>
        </w:rPr>
      </w:pPr>
    </w:p>
    <w:p>
      <w:pPr>
        <w:pStyle w:val="3"/>
        <w:spacing w:before="99"/>
        <w:jc w:val="both"/>
        <w:rPr>
          <w:rFonts w:ascii="Times New Roman" w:hAnsi="Times New Roman" w:cs="Times New Roman"/>
          <w:bCs/>
          <w:i w:val="0"/>
          <w:iCs/>
          <w:color w:val="000000" w:themeColor="text1"/>
          <w:sz w:val="24"/>
          <w:szCs w:val="24"/>
          <w14:textFill>
            <w14:solidFill>
              <w14:schemeClr w14:val="tx1"/>
            </w14:solidFill>
          </w14:textFill>
        </w:rPr>
      </w:pPr>
    </w:p>
    <w:p>
      <w:pPr>
        <w:pStyle w:val="3"/>
        <w:spacing w:before="99"/>
        <w:jc w:val="both"/>
        <w:rPr>
          <w:rFonts w:ascii="Times New Roman" w:hAnsi="Times New Roman" w:cs="Times New Roman"/>
          <w:bCs/>
          <w:i w:val="0"/>
          <w:iCs/>
          <w:color w:val="000000" w:themeColor="text1"/>
          <w:sz w:val="24"/>
          <w:szCs w:val="24"/>
          <w14:textFill>
            <w14:solidFill>
              <w14:schemeClr w14:val="tx1"/>
            </w14:solidFill>
          </w14:textFill>
        </w:rPr>
      </w:pPr>
      <w:r>
        <w:rPr>
          <w:rFonts w:ascii="Times New Roman" w:hAnsi="Times New Roman" w:cs="Times New Roman"/>
          <w:bCs/>
          <w:i w:val="0"/>
          <w:iCs/>
          <w:color w:val="000000" w:themeColor="text1"/>
          <w:sz w:val="24"/>
          <w:szCs w:val="24"/>
          <w14:textFill>
            <w14:solidFill>
              <w14:schemeClr w14:val="tx1"/>
            </w14:solidFill>
          </w14:textFill>
        </w:rPr>
        <w:t>SELECTION OF DATA SAMPLE:</w:t>
      </w:r>
    </w:p>
    <w:p>
      <w:pPr>
        <w:pStyle w:val="10"/>
        <w:spacing w:before="299"/>
        <w:jc w:val="both"/>
        <w:rPr>
          <w:rFonts w:ascii="Times New Roman" w:hAnsi="Times New Roman" w:cs="Times New Roman"/>
          <w:sz w:val="22"/>
          <w:szCs w:val="22"/>
        </w:rPr>
      </w:pPr>
      <w:r>
        <w:rPr>
          <w:rFonts w:ascii="Times New Roman" w:hAnsi="Times New Roman" w:cs="Times New Roman"/>
          <w:sz w:val="22"/>
          <w:szCs w:val="22"/>
        </w:rPr>
        <w:t>The</w:t>
      </w:r>
      <w:r>
        <w:rPr>
          <w:rFonts w:ascii="Times New Roman" w:hAnsi="Times New Roman" w:cs="Times New Roman"/>
          <w:spacing w:val="30"/>
          <w:sz w:val="22"/>
          <w:szCs w:val="22"/>
        </w:rPr>
        <w:t xml:space="preserve"> </w:t>
      </w:r>
      <w:r>
        <w:rPr>
          <w:rFonts w:ascii="Times New Roman" w:hAnsi="Times New Roman" w:cs="Times New Roman"/>
          <w:sz w:val="22"/>
          <w:szCs w:val="22"/>
        </w:rPr>
        <w:t>below</w:t>
      </w:r>
      <w:r>
        <w:rPr>
          <w:rFonts w:ascii="Times New Roman" w:hAnsi="Times New Roman" w:cs="Times New Roman"/>
          <w:spacing w:val="26"/>
          <w:sz w:val="22"/>
          <w:szCs w:val="22"/>
        </w:rPr>
        <w:t xml:space="preserve"> </w:t>
      </w:r>
      <w:r>
        <w:rPr>
          <w:rFonts w:ascii="Times New Roman" w:hAnsi="Times New Roman" w:cs="Times New Roman"/>
          <w:sz w:val="22"/>
          <w:szCs w:val="22"/>
        </w:rPr>
        <w:t>mentioned</w:t>
      </w:r>
      <w:r>
        <w:rPr>
          <w:rFonts w:ascii="Times New Roman" w:hAnsi="Times New Roman" w:cs="Times New Roman"/>
          <w:spacing w:val="27"/>
          <w:sz w:val="22"/>
          <w:szCs w:val="22"/>
        </w:rPr>
        <w:t xml:space="preserve"> </w:t>
      </w:r>
      <w:r>
        <w:rPr>
          <w:rFonts w:ascii="Times New Roman" w:hAnsi="Times New Roman" w:cs="Times New Roman"/>
          <w:sz w:val="22"/>
          <w:szCs w:val="22"/>
        </w:rPr>
        <w:t>methods</w:t>
      </w:r>
      <w:r>
        <w:rPr>
          <w:rFonts w:ascii="Times New Roman" w:hAnsi="Times New Roman" w:cs="Times New Roman"/>
          <w:spacing w:val="35"/>
          <w:sz w:val="22"/>
          <w:szCs w:val="22"/>
        </w:rPr>
        <w:t xml:space="preserve"> </w:t>
      </w:r>
      <w:r>
        <w:rPr>
          <w:rFonts w:ascii="Times New Roman" w:hAnsi="Times New Roman" w:cs="Times New Roman"/>
          <w:sz w:val="22"/>
          <w:szCs w:val="22"/>
        </w:rPr>
        <w:t>would</w:t>
      </w:r>
      <w:r>
        <w:rPr>
          <w:rFonts w:ascii="Times New Roman" w:hAnsi="Times New Roman" w:cs="Times New Roman"/>
          <w:spacing w:val="28"/>
          <w:sz w:val="22"/>
          <w:szCs w:val="22"/>
        </w:rPr>
        <w:t xml:space="preserve"> </w:t>
      </w:r>
      <w:r>
        <w:rPr>
          <w:rFonts w:ascii="Times New Roman" w:hAnsi="Times New Roman" w:cs="Times New Roman"/>
          <w:sz w:val="22"/>
          <w:szCs w:val="22"/>
        </w:rPr>
        <w:t>be</w:t>
      </w:r>
      <w:r>
        <w:rPr>
          <w:rFonts w:ascii="Times New Roman" w:hAnsi="Times New Roman" w:cs="Times New Roman"/>
          <w:spacing w:val="31"/>
          <w:sz w:val="22"/>
          <w:szCs w:val="22"/>
        </w:rPr>
        <w:t xml:space="preserve"> </w:t>
      </w:r>
      <w:r>
        <w:rPr>
          <w:rFonts w:ascii="Times New Roman" w:hAnsi="Times New Roman" w:cs="Times New Roman"/>
          <w:sz w:val="22"/>
          <w:szCs w:val="22"/>
        </w:rPr>
        <w:t>analysed</w:t>
      </w:r>
      <w:r>
        <w:rPr>
          <w:rFonts w:ascii="Times New Roman" w:hAnsi="Times New Roman" w:cs="Times New Roman"/>
          <w:spacing w:val="30"/>
          <w:sz w:val="22"/>
          <w:szCs w:val="22"/>
        </w:rPr>
        <w:t xml:space="preserve"> </w:t>
      </w:r>
      <w:r>
        <w:rPr>
          <w:rFonts w:ascii="Times New Roman" w:hAnsi="Times New Roman" w:cs="Times New Roman"/>
          <w:sz w:val="22"/>
          <w:szCs w:val="22"/>
        </w:rPr>
        <w:t>in</w:t>
      </w:r>
      <w:r>
        <w:rPr>
          <w:rFonts w:ascii="Times New Roman" w:hAnsi="Times New Roman" w:cs="Times New Roman"/>
          <w:spacing w:val="29"/>
          <w:sz w:val="22"/>
          <w:szCs w:val="22"/>
        </w:rPr>
        <w:t xml:space="preserve"> </w:t>
      </w:r>
      <w:r>
        <w:rPr>
          <w:rFonts w:ascii="Times New Roman" w:hAnsi="Times New Roman" w:cs="Times New Roman"/>
          <w:sz w:val="22"/>
          <w:szCs w:val="22"/>
        </w:rPr>
        <w:t>order</w:t>
      </w:r>
      <w:r>
        <w:rPr>
          <w:rFonts w:ascii="Times New Roman" w:hAnsi="Times New Roman" w:cs="Times New Roman"/>
          <w:spacing w:val="28"/>
          <w:sz w:val="22"/>
          <w:szCs w:val="22"/>
        </w:rPr>
        <w:t xml:space="preserve"> </w:t>
      </w:r>
      <w:r>
        <w:rPr>
          <w:rFonts w:ascii="Times New Roman" w:hAnsi="Times New Roman" w:cs="Times New Roman"/>
          <w:sz w:val="22"/>
          <w:szCs w:val="22"/>
        </w:rPr>
        <w:t>to</w:t>
      </w:r>
      <w:r>
        <w:rPr>
          <w:rFonts w:ascii="Times New Roman" w:hAnsi="Times New Roman" w:cs="Times New Roman"/>
          <w:spacing w:val="28"/>
          <w:sz w:val="22"/>
          <w:szCs w:val="22"/>
        </w:rPr>
        <w:t xml:space="preserve"> </w:t>
      </w:r>
      <w:r>
        <w:rPr>
          <w:rFonts w:ascii="Times New Roman" w:hAnsi="Times New Roman" w:cs="Times New Roman"/>
          <w:sz w:val="22"/>
          <w:szCs w:val="22"/>
        </w:rPr>
        <w:t>obtain</w:t>
      </w:r>
      <w:r>
        <w:rPr>
          <w:rFonts w:ascii="Times New Roman" w:hAnsi="Times New Roman" w:cs="Times New Roman"/>
          <w:spacing w:val="30"/>
          <w:sz w:val="22"/>
          <w:szCs w:val="22"/>
        </w:rPr>
        <w:t xml:space="preserve"> </w:t>
      </w:r>
      <w:r>
        <w:rPr>
          <w:rFonts w:ascii="Times New Roman" w:hAnsi="Times New Roman" w:cs="Times New Roman"/>
          <w:sz w:val="22"/>
          <w:szCs w:val="22"/>
        </w:rPr>
        <w:t>better</w:t>
      </w:r>
      <w:r>
        <w:rPr>
          <w:rFonts w:ascii="Times New Roman" w:hAnsi="Times New Roman" w:cs="Times New Roman"/>
          <w:spacing w:val="28"/>
          <w:sz w:val="22"/>
          <w:szCs w:val="22"/>
        </w:rPr>
        <w:t xml:space="preserve"> </w:t>
      </w:r>
      <w:r>
        <w:rPr>
          <w:rFonts w:ascii="Times New Roman" w:hAnsi="Times New Roman" w:cs="Times New Roman"/>
          <w:sz w:val="22"/>
          <w:szCs w:val="22"/>
        </w:rPr>
        <w:t>results</w:t>
      </w:r>
      <w:r>
        <w:rPr>
          <w:rFonts w:ascii="Times New Roman" w:hAnsi="Times New Roman" w:cs="Times New Roman"/>
          <w:spacing w:val="28"/>
          <w:sz w:val="22"/>
          <w:szCs w:val="22"/>
        </w:rPr>
        <w:t xml:space="preserve"> </w:t>
      </w:r>
      <w:r>
        <w:rPr>
          <w:rFonts w:ascii="Times New Roman" w:hAnsi="Times New Roman" w:cs="Times New Roman"/>
          <w:sz w:val="22"/>
          <w:szCs w:val="22"/>
        </w:rPr>
        <w:t>and</w:t>
      </w:r>
      <w:r>
        <w:rPr>
          <w:rFonts w:ascii="Times New Roman" w:hAnsi="Times New Roman" w:cs="Times New Roman"/>
          <w:spacing w:val="1"/>
          <w:sz w:val="22"/>
          <w:szCs w:val="22"/>
        </w:rPr>
        <w:t xml:space="preserve"> </w:t>
      </w:r>
      <w:r>
        <w:rPr>
          <w:rFonts w:ascii="Times New Roman" w:hAnsi="Times New Roman" w:cs="Times New Roman"/>
          <w:sz w:val="22"/>
          <w:szCs w:val="22"/>
        </w:rPr>
        <w:t>have</w:t>
      </w:r>
      <w:r>
        <w:rPr>
          <w:rFonts w:ascii="Times New Roman" w:hAnsi="Times New Roman" w:cs="Times New Roman"/>
          <w:spacing w:val="22"/>
          <w:sz w:val="22"/>
          <w:szCs w:val="22"/>
        </w:rPr>
        <w:t xml:space="preserve"> </w:t>
      </w:r>
      <w:r>
        <w:rPr>
          <w:rFonts w:ascii="Times New Roman" w:hAnsi="Times New Roman" w:cs="Times New Roman"/>
          <w:sz w:val="22"/>
          <w:szCs w:val="22"/>
        </w:rPr>
        <w:t>a</w:t>
      </w:r>
      <w:r>
        <w:rPr>
          <w:rFonts w:ascii="Times New Roman" w:hAnsi="Times New Roman" w:cs="Times New Roman"/>
          <w:spacing w:val="22"/>
          <w:sz w:val="22"/>
          <w:szCs w:val="22"/>
        </w:rPr>
        <w:t xml:space="preserve"> </w:t>
      </w:r>
      <w:r>
        <w:rPr>
          <w:rFonts w:ascii="Times New Roman" w:hAnsi="Times New Roman" w:cs="Times New Roman"/>
          <w:sz w:val="22"/>
          <w:szCs w:val="22"/>
        </w:rPr>
        <w:t>realistic</w:t>
      </w:r>
      <w:r>
        <w:rPr>
          <w:rFonts w:ascii="Times New Roman" w:hAnsi="Times New Roman" w:cs="Times New Roman"/>
          <w:spacing w:val="20"/>
          <w:sz w:val="22"/>
          <w:szCs w:val="22"/>
        </w:rPr>
        <w:t xml:space="preserve"> </w:t>
      </w:r>
      <w:r>
        <w:rPr>
          <w:rFonts w:ascii="Times New Roman" w:hAnsi="Times New Roman" w:cs="Times New Roman"/>
          <w:sz w:val="22"/>
          <w:szCs w:val="22"/>
        </w:rPr>
        <w:t>model</w:t>
      </w:r>
      <w:r>
        <w:rPr>
          <w:rFonts w:ascii="Times New Roman" w:hAnsi="Times New Roman" w:cs="Times New Roman"/>
          <w:spacing w:val="20"/>
          <w:sz w:val="22"/>
          <w:szCs w:val="22"/>
        </w:rPr>
        <w:t xml:space="preserve"> </w:t>
      </w:r>
      <w:r>
        <w:rPr>
          <w:rFonts w:ascii="Times New Roman" w:hAnsi="Times New Roman" w:cs="Times New Roman"/>
          <w:sz w:val="22"/>
          <w:szCs w:val="22"/>
        </w:rPr>
        <w:t>prediction,</w:t>
      </w:r>
      <w:r>
        <w:rPr>
          <w:rFonts w:ascii="Times New Roman" w:hAnsi="Times New Roman" w:cs="Times New Roman"/>
          <w:spacing w:val="24"/>
          <w:sz w:val="22"/>
          <w:szCs w:val="22"/>
        </w:rPr>
        <w:t xml:space="preserve"> </w:t>
      </w:r>
      <w:r>
        <w:rPr>
          <w:rFonts w:ascii="Times New Roman" w:hAnsi="Times New Roman" w:cs="Times New Roman"/>
          <w:sz w:val="22"/>
          <w:szCs w:val="22"/>
        </w:rPr>
        <w:t>without</w:t>
      </w:r>
      <w:r>
        <w:rPr>
          <w:rFonts w:ascii="Times New Roman" w:hAnsi="Times New Roman" w:cs="Times New Roman"/>
          <w:spacing w:val="23"/>
          <w:sz w:val="22"/>
          <w:szCs w:val="22"/>
        </w:rPr>
        <w:t xml:space="preserve"> </w:t>
      </w:r>
      <w:r>
        <w:rPr>
          <w:rFonts w:ascii="Times New Roman" w:hAnsi="Times New Roman" w:cs="Times New Roman"/>
          <w:sz w:val="22"/>
          <w:szCs w:val="22"/>
        </w:rPr>
        <w:t>deviating</w:t>
      </w:r>
      <w:r>
        <w:rPr>
          <w:rFonts w:ascii="Times New Roman" w:hAnsi="Times New Roman" w:cs="Times New Roman"/>
          <w:spacing w:val="22"/>
          <w:sz w:val="22"/>
          <w:szCs w:val="22"/>
        </w:rPr>
        <w:t xml:space="preserve"> </w:t>
      </w:r>
      <w:r>
        <w:rPr>
          <w:rFonts w:ascii="Times New Roman" w:hAnsi="Times New Roman" w:cs="Times New Roman"/>
          <w:sz w:val="22"/>
          <w:szCs w:val="22"/>
        </w:rPr>
        <w:t>from</w:t>
      </w:r>
      <w:r>
        <w:rPr>
          <w:rFonts w:ascii="Times New Roman" w:hAnsi="Times New Roman" w:cs="Times New Roman"/>
          <w:spacing w:val="22"/>
          <w:sz w:val="22"/>
          <w:szCs w:val="22"/>
        </w:rPr>
        <w:t xml:space="preserve"> </w:t>
      </w:r>
      <w:r>
        <w:rPr>
          <w:rFonts w:ascii="Times New Roman" w:hAnsi="Times New Roman" w:cs="Times New Roman"/>
          <w:sz w:val="22"/>
          <w:szCs w:val="22"/>
        </w:rPr>
        <w:t>the</w:t>
      </w:r>
      <w:r>
        <w:rPr>
          <w:rFonts w:ascii="Times New Roman" w:hAnsi="Times New Roman" w:cs="Times New Roman"/>
          <w:spacing w:val="23"/>
          <w:sz w:val="22"/>
          <w:szCs w:val="22"/>
        </w:rPr>
        <w:t xml:space="preserve"> </w:t>
      </w:r>
      <w:r>
        <w:rPr>
          <w:rFonts w:ascii="Times New Roman" w:hAnsi="Times New Roman" w:cs="Times New Roman"/>
          <w:sz w:val="22"/>
          <w:szCs w:val="22"/>
        </w:rPr>
        <w:t>business</w:t>
      </w:r>
      <w:r>
        <w:rPr>
          <w:rFonts w:ascii="Times New Roman" w:hAnsi="Times New Roman" w:cs="Times New Roman"/>
          <w:spacing w:val="24"/>
          <w:sz w:val="22"/>
          <w:szCs w:val="22"/>
        </w:rPr>
        <w:t xml:space="preserve"> </w:t>
      </w:r>
      <w:r>
        <w:rPr>
          <w:rFonts w:ascii="Times New Roman" w:hAnsi="Times New Roman" w:cs="Times New Roman"/>
          <w:sz w:val="22"/>
          <w:szCs w:val="22"/>
        </w:rPr>
        <w:t>goal:</w:t>
      </w:r>
    </w:p>
    <w:p>
      <w:pPr>
        <w:pStyle w:val="34"/>
        <w:widowControl w:val="0"/>
        <w:tabs>
          <w:tab w:val="left" w:pos="367"/>
          <w:tab w:val="clear" w:pos="8789"/>
        </w:tabs>
        <w:autoSpaceDE w:val="0"/>
        <w:autoSpaceDN w:val="0"/>
        <w:spacing w:before="199" w:after="0" w:line="240" w:lineRule="auto"/>
        <w:ind w:left="100" w:right="134"/>
        <w:contextualSpacing w:val="0"/>
        <w:jc w:val="both"/>
        <w:rPr>
          <w:rFonts w:ascii="Times New Roman" w:hAnsi="Times New Roman"/>
        </w:rPr>
      </w:pPr>
      <w:r>
        <w:rPr>
          <w:rFonts w:ascii="Times New Roman" w:hAnsi="Times New Roman"/>
        </w:rPr>
        <w:t>The following three data sampling methods have been selected for the particular dataset sampled from the original dataset used in this project:</w:t>
      </w:r>
    </w:p>
    <w:p>
      <w:pPr>
        <w:pStyle w:val="34"/>
        <w:widowControl w:val="0"/>
        <w:tabs>
          <w:tab w:val="left" w:pos="367"/>
          <w:tab w:val="clear" w:pos="8789"/>
        </w:tabs>
        <w:autoSpaceDE w:val="0"/>
        <w:autoSpaceDN w:val="0"/>
        <w:spacing w:before="199" w:after="0" w:line="240" w:lineRule="auto"/>
        <w:ind w:left="100" w:right="134"/>
        <w:contextualSpacing w:val="0"/>
        <w:jc w:val="both"/>
        <w:rPr>
          <w:rFonts w:ascii="Times New Roman" w:hAnsi="Times New Roman"/>
        </w:rPr>
      </w:pPr>
      <w:r>
        <w:rPr>
          <w:rFonts w:ascii="Times New Roman" w:hAnsi="Times New Roman"/>
        </w:rPr>
        <w:t xml:space="preserve">1. Stratified sampling: we will take a split of whole dataset which might be around 97.5% and 2.5% as the population size is around 22lakhs and we will try to get equal no.of records from each year (of the 11years data we have) </w:t>
      </w:r>
    </w:p>
    <w:p>
      <w:pPr>
        <w:pStyle w:val="34"/>
        <w:widowControl w:val="0"/>
        <w:tabs>
          <w:tab w:val="left" w:pos="367"/>
          <w:tab w:val="clear" w:pos="8789"/>
        </w:tabs>
        <w:autoSpaceDE w:val="0"/>
        <w:autoSpaceDN w:val="0"/>
        <w:spacing w:before="199" w:after="0" w:line="240" w:lineRule="auto"/>
        <w:ind w:left="100" w:right="134"/>
        <w:contextualSpacing w:val="0"/>
        <w:jc w:val="both"/>
        <w:rPr>
          <w:rFonts w:ascii="Times New Roman" w:hAnsi="Times New Roman"/>
        </w:rPr>
      </w:pPr>
      <w:r>
        <w:rPr>
          <w:rFonts w:ascii="Times New Roman" w:hAnsi="Times New Roman"/>
        </w:rPr>
        <w:t xml:space="preserve">2. Thus each year has different external factors affecting so keeping our study of concentration only for four months or 3months of a particular year would be more appropriate considering even the business problem statement </w:t>
      </w:r>
    </w:p>
    <w:p>
      <w:pPr>
        <w:pStyle w:val="34"/>
        <w:widowControl w:val="0"/>
        <w:tabs>
          <w:tab w:val="left" w:pos="367"/>
          <w:tab w:val="clear" w:pos="8789"/>
        </w:tabs>
        <w:autoSpaceDE w:val="0"/>
        <w:autoSpaceDN w:val="0"/>
        <w:spacing w:before="199" w:after="0" w:line="240" w:lineRule="auto"/>
        <w:ind w:left="100" w:right="134"/>
        <w:contextualSpacing w:val="0"/>
        <w:jc w:val="both"/>
        <w:rPr>
          <w:rFonts w:ascii="Times New Roman" w:hAnsi="Times New Roman"/>
        </w:rPr>
      </w:pPr>
      <w:r>
        <w:rPr>
          <w:rFonts w:ascii="Times New Roman" w:hAnsi="Times New Roman"/>
        </w:rPr>
        <w:t xml:space="preserve">3. Or we can also take the two different sample by divinding the dataset by the independent variable "term" ( 36 months and 60 months ) and study the results accordingly. </w:t>
      </w:r>
    </w:p>
    <w:p>
      <w:pPr>
        <w:pStyle w:val="34"/>
        <w:widowControl w:val="0"/>
        <w:tabs>
          <w:tab w:val="left" w:pos="367"/>
          <w:tab w:val="clear" w:pos="8789"/>
        </w:tabs>
        <w:autoSpaceDE w:val="0"/>
        <w:autoSpaceDN w:val="0"/>
        <w:spacing w:before="199" w:after="0" w:line="240" w:lineRule="auto"/>
        <w:ind w:left="100" w:right="134"/>
        <w:contextualSpacing w:val="0"/>
        <w:jc w:val="both"/>
        <w:rPr>
          <w:rFonts w:ascii="Times New Roman" w:hAnsi="Times New Roman"/>
        </w:rPr>
      </w:pPr>
      <w:r>
        <w:rPr>
          <w:rFonts w:ascii="Times New Roman" w:hAnsi="Times New Roman"/>
        </w:rPr>
        <w:t>We’ve utilized the second approach for our project, for the sake of most recent data extraction and time sensitivity.</w:t>
      </w:r>
    </w:p>
    <w:p>
      <w:pPr>
        <w:pStyle w:val="34"/>
        <w:widowControl w:val="0"/>
        <w:tabs>
          <w:tab w:val="left" w:pos="367"/>
          <w:tab w:val="clear" w:pos="8789"/>
        </w:tabs>
        <w:autoSpaceDE w:val="0"/>
        <w:autoSpaceDN w:val="0"/>
        <w:spacing w:before="199" w:after="0" w:line="240" w:lineRule="auto"/>
        <w:ind w:left="100" w:right="134"/>
        <w:contextualSpacing w:val="0"/>
        <w:jc w:val="both"/>
        <w:rPr>
          <w:rFonts w:ascii="Times New Roman" w:hAnsi="Times New Roman"/>
        </w:rPr>
      </w:pPr>
    </w:p>
    <w:p>
      <w:pPr>
        <w:spacing w:line="240" w:lineRule="auto"/>
        <w:rPr>
          <w:rFonts w:ascii="Times New Roman" w:hAnsi="Times New Roman" w:cs="Times New Roman"/>
          <w:b/>
          <w:sz w:val="24"/>
          <w:szCs w:val="24"/>
        </w:rPr>
      </w:pPr>
      <w:r>
        <w:rPr>
          <w:rFonts w:ascii="Times New Roman" w:hAnsi="Times New Roman" w:cs="Times New Roman"/>
          <w:b/>
          <w:w w:val="90"/>
          <w:sz w:val="24"/>
          <w:szCs w:val="24"/>
        </w:rPr>
        <w:t>SIZE</w:t>
      </w:r>
      <w:r>
        <w:rPr>
          <w:rFonts w:ascii="Times New Roman" w:hAnsi="Times New Roman" w:cs="Times New Roman"/>
          <w:b/>
          <w:spacing w:val="-11"/>
          <w:w w:val="90"/>
          <w:sz w:val="24"/>
          <w:szCs w:val="24"/>
        </w:rPr>
        <w:t xml:space="preserve"> </w:t>
      </w:r>
      <w:r>
        <w:rPr>
          <w:rFonts w:ascii="Times New Roman" w:hAnsi="Times New Roman" w:cs="Times New Roman"/>
          <w:b/>
          <w:w w:val="90"/>
          <w:sz w:val="24"/>
          <w:szCs w:val="24"/>
        </w:rPr>
        <w:t>OF</w:t>
      </w:r>
      <w:r>
        <w:rPr>
          <w:rFonts w:ascii="Times New Roman" w:hAnsi="Times New Roman" w:cs="Times New Roman"/>
          <w:b/>
          <w:spacing w:val="-10"/>
          <w:w w:val="90"/>
          <w:sz w:val="24"/>
          <w:szCs w:val="24"/>
        </w:rPr>
        <w:t xml:space="preserve"> </w:t>
      </w:r>
      <w:r>
        <w:rPr>
          <w:rFonts w:ascii="Times New Roman" w:hAnsi="Times New Roman" w:cs="Times New Roman"/>
          <w:b/>
          <w:w w:val="90"/>
          <w:sz w:val="24"/>
          <w:szCs w:val="24"/>
        </w:rPr>
        <w:t>DATA</w:t>
      </w:r>
      <w:r>
        <w:rPr>
          <w:rFonts w:ascii="Times New Roman" w:hAnsi="Times New Roman" w:cs="Times New Roman"/>
          <w:b/>
          <w:w w:val="90"/>
          <w:sz w:val="24"/>
          <w:szCs w:val="24"/>
          <w:lang w:val="en-IN"/>
        </w:rPr>
        <w:t xml:space="preserve"> SAMPLE CHOSEN</w:t>
      </w:r>
      <w:r>
        <w:rPr>
          <w:rFonts w:ascii="Times New Roman" w:hAnsi="Times New Roman" w:cs="Times New Roman"/>
          <w:b/>
          <w:w w:val="90"/>
          <w:sz w:val="24"/>
          <w:szCs w:val="24"/>
        </w:rPr>
        <w:t>:</w:t>
      </w:r>
    </w:p>
    <w:tbl>
      <w:tblPr>
        <w:tblStyle w:val="9"/>
        <w:tblpPr w:leftFromText="180" w:rightFromText="180" w:vertAnchor="text" w:horzAnchor="page" w:tblpX="3056" w:tblpY="10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27"/>
        <w:gridCol w:w="14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3027" w:type="dxa"/>
          </w:tcPr>
          <w:p>
            <w:pPr>
              <w:pStyle w:val="37"/>
              <w:spacing w:before="210"/>
              <w:ind w:left="356" w:right="350"/>
              <w:jc w:val="both"/>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spacing w:val="20"/>
                <w:sz w:val="24"/>
                <w:szCs w:val="24"/>
              </w:rPr>
              <w:t xml:space="preserve"> </w:t>
            </w:r>
            <w:r>
              <w:rPr>
                <w:rFonts w:ascii="Times New Roman" w:hAnsi="Times New Roman" w:cs="Times New Roman"/>
                <w:sz w:val="24"/>
                <w:szCs w:val="24"/>
              </w:rPr>
              <w:t>of</w:t>
            </w:r>
            <w:r>
              <w:rPr>
                <w:rFonts w:ascii="Times New Roman" w:hAnsi="Times New Roman" w:cs="Times New Roman"/>
                <w:spacing w:val="22"/>
                <w:sz w:val="24"/>
                <w:szCs w:val="24"/>
              </w:rPr>
              <w:t xml:space="preserve"> </w:t>
            </w:r>
            <w:r>
              <w:rPr>
                <w:rFonts w:ascii="Times New Roman" w:hAnsi="Times New Roman" w:cs="Times New Roman"/>
                <w:sz w:val="24"/>
                <w:szCs w:val="24"/>
              </w:rPr>
              <w:t>Attributes</w:t>
            </w:r>
          </w:p>
        </w:tc>
        <w:tc>
          <w:tcPr>
            <w:tcW w:w="1457" w:type="dxa"/>
          </w:tcPr>
          <w:p>
            <w:pPr>
              <w:pStyle w:val="37"/>
              <w:spacing w:before="210"/>
              <w:ind w:left="356" w:right="347"/>
              <w:jc w:val="both"/>
              <w:rPr>
                <w:rFonts w:ascii="Times New Roman" w:hAnsi="Times New Roman" w:cs="Times New Roman"/>
                <w:sz w:val="24"/>
                <w:szCs w:val="24"/>
              </w:rPr>
            </w:pPr>
            <w:r>
              <w:rPr>
                <w:rFonts w:ascii="Times New Roman" w:hAnsi="Times New Roman" w:cs="Times New Roman"/>
                <w:sz w:val="24"/>
                <w:szCs w:val="24"/>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3027" w:type="dxa"/>
          </w:tcPr>
          <w:p>
            <w:pPr>
              <w:pStyle w:val="37"/>
              <w:spacing w:before="210"/>
              <w:ind w:left="356" w:right="347"/>
              <w:jc w:val="both"/>
              <w:rPr>
                <w:rFonts w:ascii="Times New Roman" w:hAnsi="Times New Roman" w:cs="Times New Roman"/>
                <w:sz w:val="24"/>
                <w:szCs w:val="24"/>
              </w:rPr>
            </w:pPr>
            <w:r>
              <w:rPr>
                <w:rFonts w:ascii="Times New Roman" w:hAnsi="Times New Roman" w:cs="Times New Roman"/>
                <w:sz w:val="24"/>
                <w:szCs w:val="24"/>
              </w:rPr>
              <w:t>Number</w:t>
            </w:r>
            <w:r>
              <w:rPr>
                <w:rFonts w:ascii="Times New Roman" w:hAnsi="Times New Roman" w:cs="Times New Roman"/>
                <w:spacing w:val="20"/>
                <w:sz w:val="24"/>
                <w:szCs w:val="24"/>
              </w:rPr>
              <w:t xml:space="preserve"> </w:t>
            </w:r>
            <w:r>
              <w:rPr>
                <w:rFonts w:ascii="Times New Roman" w:hAnsi="Times New Roman" w:cs="Times New Roman"/>
                <w:sz w:val="24"/>
                <w:szCs w:val="24"/>
              </w:rPr>
              <w:t>of</w:t>
            </w:r>
            <w:r>
              <w:rPr>
                <w:rFonts w:ascii="Times New Roman" w:hAnsi="Times New Roman" w:cs="Times New Roman"/>
                <w:spacing w:val="22"/>
                <w:sz w:val="24"/>
                <w:szCs w:val="24"/>
              </w:rPr>
              <w:t xml:space="preserve"> </w:t>
            </w:r>
            <w:r>
              <w:rPr>
                <w:rFonts w:ascii="Times New Roman" w:hAnsi="Times New Roman" w:cs="Times New Roman"/>
                <w:sz w:val="24"/>
                <w:szCs w:val="24"/>
              </w:rPr>
              <w:t>records</w:t>
            </w:r>
          </w:p>
        </w:tc>
        <w:tc>
          <w:tcPr>
            <w:tcW w:w="1457" w:type="dxa"/>
          </w:tcPr>
          <w:p>
            <w:pPr>
              <w:pStyle w:val="37"/>
              <w:spacing w:before="210"/>
              <w:ind w:left="356" w:right="349"/>
              <w:jc w:val="both"/>
              <w:rPr>
                <w:rFonts w:ascii="Times New Roman" w:hAnsi="Times New Roman" w:cs="Times New Roman"/>
                <w:sz w:val="24"/>
                <w:szCs w:val="24"/>
                <w:lang w:val="en-IN"/>
              </w:rPr>
            </w:pPr>
            <w:r>
              <w:rPr>
                <w:rFonts w:ascii="Times New Roman" w:hAnsi="Times New Roman" w:cs="Times New Roman"/>
                <w:sz w:val="24"/>
                <w:szCs w:val="24"/>
                <w:lang w:val="en-IN"/>
              </w:rPr>
              <w:t>150792</w:t>
            </w:r>
          </w:p>
        </w:tc>
      </w:tr>
    </w:tbl>
    <w:p>
      <w:pPr>
        <w:pStyle w:val="10"/>
        <w:jc w:val="both"/>
        <w:rPr>
          <w:rFonts w:ascii="Times New Roman" w:hAnsi="Times New Roman" w:cs="Times New Roman"/>
          <w:b/>
        </w:rPr>
      </w:pPr>
    </w:p>
    <w:p>
      <w:pPr>
        <w:pStyle w:val="10"/>
        <w:spacing w:before="6"/>
        <w:jc w:val="both"/>
        <w:rPr>
          <w:rFonts w:ascii="Times New Roman" w:hAnsi="Times New Roman" w:cs="Times New Roman"/>
          <w:b/>
        </w:rPr>
      </w:pPr>
    </w:p>
    <w:p>
      <w:pPr>
        <w:pStyle w:val="10"/>
        <w:jc w:val="both"/>
        <w:rPr>
          <w:rFonts w:ascii="Times New Roman" w:hAnsi="Times New Roman" w:cs="Times New Roman"/>
          <w:b/>
        </w:rPr>
      </w:pPr>
    </w:p>
    <w:p>
      <w:pPr>
        <w:pStyle w:val="10"/>
        <w:jc w:val="both"/>
        <w:rPr>
          <w:rFonts w:ascii="Times New Roman" w:hAnsi="Times New Roman" w:cs="Times New Roman"/>
          <w:b/>
        </w:rPr>
      </w:pPr>
    </w:p>
    <w:p>
      <w:pPr>
        <w:pStyle w:val="34"/>
        <w:widowControl w:val="0"/>
        <w:tabs>
          <w:tab w:val="left" w:pos="367"/>
          <w:tab w:val="clear" w:pos="8789"/>
        </w:tabs>
        <w:autoSpaceDE w:val="0"/>
        <w:autoSpaceDN w:val="0"/>
        <w:spacing w:before="199" w:after="0" w:line="240" w:lineRule="auto"/>
        <w:ind w:left="0" w:right="134"/>
        <w:contextualSpacing w:val="0"/>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cs="Times New Roman"/>
        </w:rPr>
        <w:t>This sample of data is being utilized for better results because of the following reasons:</w:t>
      </w:r>
    </w:p>
    <w:p>
      <w:pPr>
        <w:pStyle w:val="29"/>
        <w:numPr>
          <w:ilvl w:val="0"/>
          <w:numId w:val="2"/>
        </w:numPr>
        <w:spacing w:line="240" w:lineRule="auto"/>
        <w:rPr>
          <w:rFonts w:cs="Times New Roman"/>
          <w:sz w:val="22"/>
        </w:rPr>
      </w:pPr>
      <w:r>
        <w:rPr>
          <w:rFonts w:cs="Times New Roman"/>
          <w:sz w:val="22"/>
        </w:rPr>
        <w:t>Financial trends are time sensitive. What’s true for the first quarter of a year does not hold true for the next quarter. Building a model that learns from years worth of financial history will only destabilise the model since there are too many trends being captured in the data</w:t>
      </w:r>
    </w:p>
    <w:p>
      <w:pPr>
        <w:pStyle w:val="29"/>
        <w:numPr>
          <w:ilvl w:val="0"/>
          <w:numId w:val="2"/>
        </w:numPr>
        <w:spacing w:line="240" w:lineRule="auto"/>
        <w:rPr>
          <w:rFonts w:eastAsia="Times New Roman" w:cs="Times New Roman"/>
          <w:b/>
          <w:sz w:val="22"/>
        </w:rPr>
      </w:pPr>
      <w:r>
        <w:rPr>
          <w:rFonts w:cs="Times New Roman"/>
          <w:sz w:val="22"/>
        </w:rPr>
        <w:t>It’s also imperative to note that lack of autoML tools for the purpose of model building in our data can lead to the reduction in the data holding capacity for regular ML tools like python, SQL, tableau etc. Especially since the dataset can get larger when the requirement for feature engineering sets in.</w:t>
      </w:r>
    </w:p>
    <w:p>
      <w:pPr>
        <w:tabs>
          <w:tab w:val="left" w:pos="2790"/>
        </w:tabs>
        <w:spacing w:before="200" w:after="0" w:line="240" w:lineRule="auto"/>
        <w:jc w:val="both"/>
        <w:rPr>
          <w:rFonts w:ascii="Times New Roman" w:hAnsi="Times New Roman" w:eastAsia="Times New Roman" w:cs="Times New Roman"/>
          <w:b/>
        </w:rPr>
      </w:pPr>
    </w:p>
    <w:p>
      <w:pPr>
        <w:tabs>
          <w:tab w:val="left" w:pos="2790"/>
        </w:tabs>
        <w:spacing w:before="200" w:after="0" w:line="240" w:lineRule="auto"/>
        <w:jc w:val="both"/>
        <w:rPr>
          <w:rFonts w:ascii="Times New Roman" w:hAnsi="Times New Roman" w:eastAsia="Times New Roman" w:cs="Times New Roman"/>
          <w:b/>
        </w:rPr>
      </w:pPr>
      <w:r>
        <w:rPr>
          <w:rFonts w:ascii="Times New Roman" w:hAnsi="Times New Roman" w:eastAsia="Times New Roman" w:cs="Times New Roman"/>
          <w:b/>
        </w:rPr>
        <w:t>2.3 PROBLEM STATEMENT</w:t>
      </w:r>
    </w:p>
    <w:p>
      <w:pPr>
        <w:tabs>
          <w:tab w:val="left" w:pos="2790"/>
        </w:tabs>
        <w:spacing w:before="200" w:after="0" w:line="240" w:lineRule="auto"/>
        <w:jc w:val="both"/>
        <w:rPr>
          <w:rFonts w:ascii="Times New Roman" w:hAnsi="Times New Roman" w:eastAsia="Times New Roman" w:cs="Times New Roman"/>
          <w:b/>
        </w:rPr>
      </w:pPr>
    </w:p>
    <w:p>
      <w:pPr>
        <w:pStyle w:val="10"/>
        <w:spacing w:before="1"/>
        <w:ind w:right="135"/>
        <w:jc w:val="both"/>
        <w:rPr>
          <w:rFonts w:ascii="Times New Roman" w:hAnsi="Times New Roman" w:cs="Times New Roman"/>
          <w:sz w:val="22"/>
          <w:szCs w:val="22"/>
        </w:rPr>
      </w:pPr>
      <w:r>
        <w:rPr>
          <w:rFonts w:ascii="Times New Roman" w:hAnsi="Times New Roman" w:cs="Times New Roman"/>
          <w:sz w:val="22"/>
          <w:szCs w:val="22"/>
        </w:rPr>
        <w:t>The divergence of the two entities which are investing and borrowing provided by the</w:t>
      </w:r>
      <w:r>
        <w:rPr>
          <w:rFonts w:ascii="Times New Roman" w:hAnsi="Times New Roman" w:cs="Times New Roman"/>
          <w:spacing w:val="1"/>
          <w:sz w:val="22"/>
          <w:szCs w:val="22"/>
        </w:rPr>
        <w:t xml:space="preserve"> </w:t>
      </w:r>
      <w:r>
        <w:rPr>
          <w:rFonts w:ascii="Times New Roman" w:hAnsi="Times New Roman" w:cs="Times New Roman"/>
          <w:sz w:val="22"/>
          <w:szCs w:val="22"/>
        </w:rPr>
        <w:t>company has suitably its dependence on the availability of prominent information of</w:t>
      </w:r>
      <w:r>
        <w:rPr>
          <w:rFonts w:ascii="Times New Roman" w:hAnsi="Times New Roman" w:cs="Times New Roman"/>
          <w:spacing w:val="1"/>
          <w:sz w:val="22"/>
          <w:szCs w:val="22"/>
        </w:rPr>
        <w:t xml:space="preserve"> </w:t>
      </w:r>
      <w:r>
        <w:rPr>
          <w:rFonts w:ascii="Times New Roman" w:hAnsi="Times New Roman" w:cs="Times New Roman"/>
          <w:sz w:val="22"/>
          <w:szCs w:val="22"/>
        </w:rPr>
        <w:t>each individual. The following characteristics have been taken into consideration for</w:t>
      </w:r>
      <w:r>
        <w:rPr>
          <w:rFonts w:ascii="Times New Roman" w:hAnsi="Times New Roman" w:cs="Times New Roman"/>
          <w:spacing w:val="1"/>
          <w:sz w:val="22"/>
          <w:szCs w:val="22"/>
        </w:rPr>
        <w:t xml:space="preserve"> </w:t>
      </w:r>
      <w:r>
        <w:rPr>
          <w:rFonts w:ascii="Times New Roman" w:hAnsi="Times New Roman" w:cs="Times New Roman"/>
          <w:sz w:val="22"/>
          <w:szCs w:val="22"/>
        </w:rPr>
        <w:t>estimating</w:t>
      </w:r>
      <w:r>
        <w:rPr>
          <w:rFonts w:ascii="Times New Roman" w:hAnsi="Times New Roman" w:cs="Times New Roman"/>
          <w:spacing w:val="20"/>
          <w:sz w:val="22"/>
          <w:szCs w:val="22"/>
        </w:rPr>
        <w:t xml:space="preserve"> </w:t>
      </w:r>
      <w:r>
        <w:rPr>
          <w:rFonts w:ascii="Times New Roman" w:hAnsi="Times New Roman" w:cs="Times New Roman"/>
          <w:sz w:val="22"/>
          <w:szCs w:val="22"/>
        </w:rPr>
        <w:t>every</w:t>
      </w:r>
      <w:r>
        <w:rPr>
          <w:rFonts w:ascii="Times New Roman" w:hAnsi="Times New Roman" w:cs="Times New Roman"/>
          <w:spacing w:val="23"/>
          <w:sz w:val="22"/>
          <w:szCs w:val="22"/>
        </w:rPr>
        <w:t xml:space="preserve"> </w:t>
      </w:r>
      <w:r>
        <w:rPr>
          <w:rFonts w:ascii="Times New Roman" w:hAnsi="Times New Roman" w:cs="Times New Roman"/>
          <w:sz w:val="22"/>
          <w:szCs w:val="22"/>
        </w:rPr>
        <w:t>account:</w:t>
      </w:r>
    </w:p>
    <w:p>
      <w:pPr>
        <w:pStyle w:val="10"/>
        <w:spacing w:before="1"/>
        <w:ind w:right="135"/>
        <w:jc w:val="both"/>
        <w:rPr>
          <w:rFonts w:ascii="Times New Roman" w:hAnsi="Times New Roman" w:cs="Times New Roman"/>
          <w:sz w:val="22"/>
          <w:szCs w:val="22"/>
        </w:rPr>
      </w:pPr>
    </w:p>
    <w:p>
      <w:pPr>
        <w:pStyle w:val="34"/>
        <w:widowControl w:val="0"/>
        <w:numPr>
          <w:ilvl w:val="1"/>
          <w:numId w:val="3"/>
        </w:numPr>
        <w:tabs>
          <w:tab w:val="left" w:pos="1540"/>
          <w:tab w:val="left" w:pos="1541"/>
          <w:tab w:val="clear" w:pos="8789"/>
        </w:tabs>
        <w:autoSpaceDE w:val="0"/>
        <w:autoSpaceDN w:val="0"/>
        <w:spacing w:before="201" w:after="0" w:line="240" w:lineRule="auto"/>
        <w:ind w:left="1080" w:hanging="361"/>
        <w:contextualSpacing w:val="0"/>
        <w:rPr>
          <w:rFonts w:ascii="Times New Roman" w:hAnsi="Times New Roman" w:cs="Times New Roman"/>
        </w:rPr>
      </w:pPr>
      <w:r>
        <w:rPr>
          <w:rFonts w:ascii="Times New Roman" w:hAnsi="Times New Roman" w:cs="Times New Roman"/>
        </w:rPr>
        <w:t>Status</w:t>
      </w:r>
      <w:r>
        <w:rPr>
          <w:rFonts w:ascii="Times New Roman" w:hAnsi="Times New Roman" w:cs="Times New Roman"/>
          <w:spacing w:val="19"/>
        </w:rPr>
        <w:t xml:space="preserve"> </w:t>
      </w:r>
      <w:r>
        <w:rPr>
          <w:rFonts w:ascii="Times New Roman" w:hAnsi="Times New Roman" w:cs="Times New Roman"/>
        </w:rPr>
        <w:t>of</w:t>
      </w:r>
      <w:r>
        <w:rPr>
          <w:rFonts w:ascii="Times New Roman" w:hAnsi="Times New Roman" w:cs="Times New Roman"/>
          <w:spacing w:val="20"/>
        </w:rPr>
        <w:t xml:space="preserve"> </w:t>
      </w:r>
      <w:r>
        <w:rPr>
          <w:rFonts w:ascii="Times New Roman" w:hAnsi="Times New Roman" w:cs="Times New Roman"/>
        </w:rPr>
        <w:t>the</w:t>
      </w:r>
      <w:r>
        <w:rPr>
          <w:rFonts w:ascii="Times New Roman" w:hAnsi="Times New Roman" w:cs="Times New Roman"/>
          <w:spacing w:val="21"/>
        </w:rPr>
        <w:t xml:space="preserve"> </w:t>
      </w:r>
      <w:r>
        <w:rPr>
          <w:rFonts w:ascii="Times New Roman" w:hAnsi="Times New Roman" w:cs="Times New Roman"/>
        </w:rPr>
        <w:t>property:</w:t>
      </w:r>
      <w:r>
        <w:rPr>
          <w:rFonts w:ascii="Times New Roman" w:hAnsi="Times New Roman" w:cs="Times New Roman"/>
          <w:spacing w:val="20"/>
        </w:rPr>
        <w:t xml:space="preserve"> </w:t>
      </w:r>
      <w:r>
        <w:rPr>
          <w:rFonts w:ascii="Times New Roman" w:hAnsi="Times New Roman" w:cs="Times New Roman"/>
        </w:rPr>
        <w:t>if</w:t>
      </w:r>
      <w:r>
        <w:rPr>
          <w:rFonts w:ascii="Times New Roman" w:hAnsi="Times New Roman" w:cs="Times New Roman"/>
          <w:spacing w:val="23"/>
        </w:rPr>
        <w:t xml:space="preserve"> </w:t>
      </w:r>
      <w:r>
        <w:rPr>
          <w:rFonts w:ascii="Times New Roman" w:hAnsi="Times New Roman" w:cs="Times New Roman"/>
        </w:rPr>
        <w:t>it</w:t>
      </w:r>
      <w:r>
        <w:rPr>
          <w:rFonts w:ascii="Times New Roman" w:hAnsi="Times New Roman" w:cs="Times New Roman"/>
          <w:spacing w:val="23"/>
        </w:rPr>
        <w:t xml:space="preserve"> </w:t>
      </w:r>
      <w:r>
        <w:rPr>
          <w:rFonts w:ascii="Times New Roman" w:hAnsi="Times New Roman" w:cs="Times New Roman"/>
        </w:rPr>
        <w:t>is</w:t>
      </w:r>
      <w:r>
        <w:rPr>
          <w:rFonts w:ascii="Times New Roman" w:hAnsi="Times New Roman" w:cs="Times New Roman"/>
          <w:spacing w:val="22"/>
        </w:rPr>
        <w:t xml:space="preserve"> </w:t>
      </w:r>
      <w:r>
        <w:rPr>
          <w:rFonts w:ascii="Times New Roman" w:hAnsi="Times New Roman" w:cs="Times New Roman"/>
        </w:rPr>
        <w:t>rented,</w:t>
      </w:r>
      <w:r>
        <w:rPr>
          <w:rFonts w:ascii="Times New Roman" w:hAnsi="Times New Roman" w:cs="Times New Roman"/>
          <w:spacing w:val="21"/>
        </w:rPr>
        <w:t xml:space="preserve"> </w:t>
      </w:r>
      <w:r>
        <w:rPr>
          <w:rFonts w:ascii="Times New Roman" w:hAnsi="Times New Roman" w:cs="Times New Roman"/>
        </w:rPr>
        <w:t>owned,</w:t>
      </w:r>
      <w:r>
        <w:rPr>
          <w:rFonts w:ascii="Times New Roman" w:hAnsi="Times New Roman" w:cs="Times New Roman"/>
          <w:spacing w:val="18"/>
        </w:rPr>
        <w:t xml:space="preserve"> </w:t>
      </w:r>
      <w:r>
        <w:rPr>
          <w:rFonts w:ascii="Times New Roman" w:hAnsi="Times New Roman" w:cs="Times New Roman"/>
        </w:rPr>
        <w:t>or</w:t>
      </w:r>
      <w:r>
        <w:rPr>
          <w:rFonts w:ascii="Times New Roman" w:hAnsi="Times New Roman" w:cs="Times New Roman"/>
          <w:spacing w:val="23"/>
        </w:rPr>
        <w:t xml:space="preserve"> </w:t>
      </w:r>
      <w:r>
        <w:rPr>
          <w:rFonts w:ascii="Times New Roman" w:hAnsi="Times New Roman" w:cs="Times New Roman"/>
        </w:rPr>
        <w:t>is</w:t>
      </w:r>
      <w:r>
        <w:rPr>
          <w:rFonts w:ascii="Times New Roman" w:hAnsi="Times New Roman" w:cs="Times New Roman"/>
          <w:spacing w:val="20"/>
        </w:rPr>
        <w:t xml:space="preserve"> </w:t>
      </w:r>
      <w:r>
        <w:rPr>
          <w:rFonts w:ascii="Times New Roman" w:hAnsi="Times New Roman" w:cs="Times New Roman"/>
        </w:rPr>
        <w:t>under</w:t>
      </w:r>
      <w:r>
        <w:rPr>
          <w:rFonts w:ascii="Times New Roman" w:hAnsi="Times New Roman" w:cs="Times New Roman"/>
          <w:spacing w:val="20"/>
        </w:rPr>
        <w:t xml:space="preserve"> </w:t>
      </w:r>
      <w:r>
        <w:rPr>
          <w:rFonts w:ascii="Times New Roman" w:hAnsi="Times New Roman" w:cs="Times New Roman"/>
        </w:rPr>
        <w:t>mortgage</w:t>
      </w:r>
    </w:p>
    <w:p>
      <w:pPr>
        <w:pStyle w:val="34"/>
        <w:widowControl w:val="0"/>
        <w:numPr>
          <w:ilvl w:val="1"/>
          <w:numId w:val="3"/>
        </w:numPr>
        <w:tabs>
          <w:tab w:val="left" w:pos="1541"/>
          <w:tab w:val="clear" w:pos="8789"/>
        </w:tabs>
        <w:autoSpaceDE w:val="0"/>
        <w:autoSpaceDN w:val="0"/>
        <w:spacing w:before="86" w:after="0" w:line="240" w:lineRule="auto"/>
        <w:ind w:left="1080" w:hanging="361"/>
        <w:contextualSpacing w:val="0"/>
        <w:rPr>
          <w:rFonts w:ascii="Times New Roman" w:hAnsi="Times New Roman" w:cs="Times New Roman"/>
        </w:rPr>
      </w:pPr>
      <w:r>
        <w:rPr>
          <w:rFonts w:ascii="Times New Roman" w:hAnsi="Times New Roman" w:cs="Times New Roman"/>
        </w:rPr>
        <w:t>Last</w:t>
      </w:r>
      <w:r>
        <w:rPr>
          <w:rFonts w:ascii="Times New Roman" w:hAnsi="Times New Roman" w:cs="Times New Roman"/>
          <w:spacing w:val="20"/>
        </w:rPr>
        <w:t xml:space="preserve"> </w:t>
      </w:r>
      <w:r>
        <w:rPr>
          <w:rFonts w:ascii="Times New Roman" w:hAnsi="Times New Roman" w:cs="Times New Roman"/>
        </w:rPr>
        <w:t>date</w:t>
      </w:r>
      <w:r>
        <w:rPr>
          <w:rFonts w:ascii="Times New Roman" w:hAnsi="Times New Roman" w:cs="Times New Roman"/>
          <w:spacing w:val="22"/>
        </w:rPr>
        <w:t xml:space="preserve"> </w:t>
      </w:r>
      <w:r>
        <w:rPr>
          <w:rFonts w:ascii="Times New Roman" w:hAnsi="Times New Roman" w:cs="Times New Roman"/>
        </w:rPr>
        <w:t>of</w:t>
      </w:r>
      <w:r>
        <w:rPr>
          <w:rFonts w:ascii="Times New Roman" w:hAnsi="Times New Roman" w:cs="Times New Roman"/>
          <w:spacing w:val="22"/>
        </w:rPr>
        <w:t xml:space="preserve"> </w:t>
      </w:r>
      <w:r>
        <w:rPr>
          <w:rFonts w:ascii="Times New Roman" w:hAnsi="Times New Roman" w:cs="Times New Roman"/>
        </w:rPr>
        <w:t>delinquency,</w:t>
      </w:r>
      <w:r>
        <w:rPr>
          <w:rFonts w:ascii="Times New Roman" w:hAnsi="Times New Roman" w:cs="Times New Roman"/>
          <w:spacing w:val="21"/>
        </w:rPr>
        <w:t xml:space="preserve"> </w:t>
      </w:r>
      <w:r>
        <w:rPr>
          <w:rFonts w:ascii="Times New Roman" w:hAnsi="Times New Roman" w:cs="Times New Roman"/>
        </w:rPr>
        <w:t>if</w:t>
      </w:r>
      <w:r>
        <w:rPr>
          <w:rFonts w:ascii="Times New Roman" w:hAnsi="Times New Roman" w:cs="Times New Roman"/>
          <w:spacing w:val="22"/>
        </w:rPr>
        <w:t xml:space="preserve"> </w:t>
      </w:r>
      <w:r>
        <w:rPr>
          <w:rFonts w:ascii="Times New Roman" w:hAnsi="Times New Roman" w:cs="Times New Roman"/>
        </w:rPr>
        <w:t>any:</w:t>
      </w:r>
      <w:r>
        <w:rPr>
          <w:rFonts w:ascii="Times New Roman" w:hAnsi="Times New Roman" w:cs="Times New Roman"/>
          <w:spacing w:val="22"/>
        </w:rPr>
        <w:t xml:space="preserve"> </w:t>
      </w:r>
      <w:r>
        <w:rPr>
          <w:rFonts w:ascii="Times New Roman" w:hAnsi="Times New Roman" w:cs="Times New Roman"/>
        </w:rPr>
        <w:t>recent</w:t>
      </w:r>
      <w:r>
        <w:rPr>
          <w:rFonts w:ascii="Times New Roman" w:hAnsi="Times New Roman" w:cs="Times New Roman"/>
          <w:spacing w:val="22"/>
        </w:rPr>
        <w:t xml:space="preserve"> </w:t>
      </w:r>
      <w:r>
        <w:rPr>
          <w:rFonts w:ascii="Times New Roman" w:hAnsi="Times New Roman" w:cs="Times New Roman"/>
        </w:rPr>
        <w:t>failure</w:t>
      </w:r>
      <w:r>
        <w:rPr>
          <w:rFonts w:ascii="Times New Roman" w:hAnsi="Times New Roman" w:cs="Times New Roman"/>
          <w:spacing w:val="22"/>
        </w:rPr>
        <w:t xml:space="preserve"> </w:t>
      </w:r>
      <w:r>
        <w:rPr>
          <w:rFonts w:ascii="Times New Roman" w:hAnsi="Times New Roman" w:cs="Times New Roman"/>
        </w:rPr>
        <w:t>in</w:t>
      </w:r>
      <w:r>
        <w:rPr>
          <w:rFonts w:ascii="Times New Roman" w:hAnsi="Times New Roman" w:cs="Times New Roman"/>
          <w:spacing w:val="21"/>
        </w:rPr>
        <w:t xml:space="preserve"> </w:t>
      </w:r>
      <w:r>
        <w:rPr>
          <w:rFonts w:ascii="Times New Roman" w:hAnsi="Times New Roman" w:cs="Times New Roman"/>
        </w:rPr>
        <w:t>paying</w:t>
      </w:r>
      <w:r>
        <w:rPr>
          <w:rFonts w:ascii="Times New Roman" w:hAnsi="Times New Roman" w:cs="Times New Roman"/>
          <w:spacing w:val="21"/>
        </w:rPr>
        <w:t xml:space="preserve"> </w:t>
      </w:r>
      <w:r>
        <w:rPr>
          <w:rFonts w:ascii="Times New Roman" w:hAnsi="Times New Roman" w:cs="Times New Roman"/>
        </w:rPr>
        <w:t>the</w:t>
      </w:r>
      <w:r>
        <w:rPr>
          <w:rFonts w:ascii="Times New Roman" w:hAnsi="Times New Roman" w:cs="Times New Roman"/>
          <w:spacing w:val="21"/>
        </w:rPr>
        <w:t xml:space="preserve"> </w:t>
      </w:r>
      <w:r>
        <w:rPr>
          <w:rFonts w:ascii="Times New Roman" w:hAnsi="Times New Roman" w:cs="Times New Roman"/>
        </w:rPr>
        <w:t>due</w:t>
      </w:r>
      <w:r>
        <w:rPr>
          <w:rFonts w:ascii="Times New Roman" w:hAnsi="Times New Roman" w:cs="Times New Roman"/>
          <w:spacing w:val="20"/>
        </w:rPr>
        <w:t xml:space="preserve"> </w:t>
      </w:r>
      <w:r>
        <w:rPr>
          <w:rFonts w:ascii="Times New Roman" w:hAnsi="Times New Roman" w:cs="Times New Roman"/>
        </w:rPr>
        <w:t>on</w:t>
      </w:r>
      <w:r>
        <w:rPr>
          <w:rFonts w:ascii="Times New Roman" w:hAnsi="Times New Roman" w:cs="Times New Roman"/>
          <w:spacing w:val="19"/>
        </w:rPr>
        <w:t xml:space="preserve"> </w:t>
      </w:r>
      <w:r>
        <w:rPr>
          <w:rFonts w:ascii="Times New Roman" w:hAnsi="Times New Roman" w:cs="Times New Roman"/>
        </w:rPr>
        <w:t>time</w:t>
      </w:r>
    </w:p>
    <w:p>
      <w:pPr>
        <w:pStyle w:val="34"/>
        <w:widowControl w:val="0"/>
        <w:numPr>
          <w:ilvl w:val="1"/>
          <w:numId w:val="3"/>
        </w:numPr>
        <w:tabs>
          <w:tab w:val="left" w:pos="1541"/>
          <w:tab w:val="clear" w:pos="8789"/>
        </w:tabs>
        <w:autoSpaceDE w:val="0"/>
        <w:autoSpaceDN w:val="0"/>
        <w:spacing w:before="87" w:after="0" w:line="240" w:lineRule="auto"/>
        <w:ind w:left="1080" w:hanging="361"/>
        <w:contextualSpacing w:val="0"/>
        <w:rPr>
          <w:rFonts w:ascii="Times New Roman" w:hAnsi="Times New Roman" w:cs="Times New Roman"/>
        </w:rPr>
      </w:pPr>
      <w:r>
        <w:rPr>
          <w:rFonts w:ascii="Times New Roman" w:hAnsi="Times New Roman" w:cs="Times New Roman"/>
        </w:rPr>
        <w:t>Job</w:t>
      </w:r>
      <w:r>
        <w:rPr>
          <w:rFonts w:ascii="Times New Roman" w:hAnsi="Times New Roman" w:cs="Times New Roman"/>
          <w:spacing w:val="20"/>
        </w:rPr>
        <w:t xml:space="preserve"> </w:t>
      </w:r>
      <w:r>
        <w:rPr>
          <w:rFonts w:ascii="Times New Roman" w:hAnsi="Times New Roman" w:cs="Times New Roman"/>
        </w:rPr>
        <w:t>profile</w:t>
      </w:r>
      <w:r>
        <w:rPr>
          <w:rFonts w:ascii="Times New Roman" w:hAnsi="Times New Roman" w:cs="Times New Roman"/>
          <w:spacing w:val="22"/>
        </w:rPr>
        <w:t xml:space="preserve"> </w:t>
      </w:r>
      <w:r>
        <w:rPr>
          <w:rFonts w:ascii="Times New Roman" w:hAnsi="Times New Roman" w:cs="Times New Roman"/>
        </w:rPr>
        <w:t>and</w:t>
      </w:r>
      <w:r>
        <w:rPr>
          <w:rFonts w:ascii="Times New Roman" w:hAnsi="Times New Roman" w:cs="Times New Roman"/>
          <w:spacing w:val="21"/>
        </w:rPr>
        <w:t xml:space="preserve"> </w:t>
      </w:r>
      <w:r>
        <w:rPr>
          <w:rFonts w:ascii="Times New Roman" w:hAnsi="Times New Roman" w:cs="Times New Roman"/>
        </w:rPr>
        <w:t>duration</w:t>
      </w:r>
    </w:p>
    <w:p>
      <w:pPr>
        <w:pStyle w:val="34"/>
        <w:widowControl w:val="0"/>
        <w:numPr>
          <w:ilvl w:val="1"/>
          <w:numId w:val="3"/>
        </w:numPr>
        <w:tabs>
          <w:tab w:val="left" w:pos="1541"/>
          <w:tab w:val="clear" w:pos="8789"/>
        </w:tabs>
        <w:autoSpaceDE w:val="0"/>
        <w:autoSpaceDN w:val="0"/>
        <w:spacing w:before="87" w:after="0" w:line="240" w:lineRule="auto"/>
        <w:ind w:left="1080" w:hanging="361"/>
        <w:contextualSpacing w:val="0"/>
        <w:rPr>
          <w:rFonts w:ascii="Times New Roman" w:hAnsi="Times New Roman" w:cs="Times New Roman"/>
        </w:rPr>
      </w:pPr>
      <w:r>
        <w:rPr>
          <w:rFonts w:ascii="Times New Roman" w:hAnsi="Times New Roman" w:cs="Times New Roman"/>
        </w:rPr>
        <w:t>Loan</w:t>
      </w:r>
      <w:r>
        <w:rPr>
          <w:rFonts w:ascii="Times New Roman" w:hAnsi="Times New Roman" w:cs="Times New Roman"/>
          <w:spacing w:val="20"/>
        </w:rPr>
        <w:t xml:space="preserve"> </w:t>
      </w:r>
      <w:r>
        <w:rPr>
          <w:rFonts w:ascii="Times New Roman" w:hAnsi="Times New Roman" w:cs="Times New Roman"/>
        </w:rPr>
        <w:t>amount</w:t>
      </w:r>
      <w:r>
        <w:rPr>
          <w:rFonts w:ascii="Times New Roman" w:hAnsi="Times New Roman" w:cs="Times New Roman"/>
          <w:spacing w:val="20"/>
        </w:rPr>
        <w:t xml:space="preserve"> </w:t>
      </w:r>
      <w:r>
        <w:rPr>
          <w:rFonts w:ascii="Times New Roman" w:hAnsi="Times New Roman" w:cs="Times New Roman"/>
        </w:rPr>
        <w:t>that</w:t>
      </w:r>
      <w:r>
        <w:rPr>
          <w:rFonts w:ascii="Times New Roman" w:hAnsi="Times New Roman" w:cs="Times New Roman"/>
          <w:spacing w:val="21"/>
        </w:rPr>
        <w:t xml:space="preserve"> </w:t>
      </w:r>
      <w:r>
        <w:rPr>
          <w:rFonts w:ascii="Times New Roman" w:hAnsi="Times New Roman" w:cs="Times New Roman"/>
        </w:rPr>
        <w:t>exists</w:t>
      </w:r>
      <w:r>
        <w:rPr>
          <w:rFonts w:ascii="Times New Roman" w:hAnsi="Times New Roman" w:cs="Times New Roman"/>
          <w:spacing w:val="23"/>
        </w:rPr>
        <w:t xml:space="preserve"> </w:t>
      </w:r>
      <w:r>
        <w:rPr>
          <w:rFonts w:ascii="Times New Roman" w:hAnsi="Times New Roman" w:cs="Times New Roman"/>
        </w:rPr>
        <w:t>already,</w:t>
      </w:r>
      <w:r>
        <w:rPr>
          <w:rFonts w:ascii="Times New Roman" w:hAnsi="Times New Roman" w:cs="Times New Roman"/>
          <w:spacing w:val="21"/>
        </w:rPr>
        <w:t xml:space="preserve"> </w:t>
      </w:r>
      <w:r>
        <w:rPr>
          <w:rFonts w:ascii="Times New Roman" w:hAnsi="Times New Roman" w:cs="Times New Roman"/>
        </w:rPr>
        <w:t>if</w:t>
      </w:r>
      <w:r>
        <w:rPr>
          <w:rFonts w:ascii="Times New Roman" w:hAnsi="Times New Roman" w:cs="Times New Roman"/>
          <w:spacing w:val="20"/>
        </w:rPr>
        <w:t xml:space="preserve"> </w:t>
      </w:r>
      <w:r>
        <w:rPr>
          <w:rFonts w:ascii="Times New Roman" w:hAnsi="Times New Roman" w:cs="Times New Roman"/>
        </w:rPr>
        <w:t>taken</w:t>
      </w:r>
      <w:r>
        <w:rPr>
          <w:rFonts w:ascii="Times New Roman" w:hAnsi="Times New Roman" w:cs="Times New Roman"/>
          <w:spacing w:val="19"/>
        </w:rPr>
        <w:t xml:space="preserve"> </w:t>
      </w:r>
      <w:r>
        <w:rPr>
          <w:rFonts w:ascii="Times New Roman" w:hAnsi="Times New Roman" w:cs="Times New Roman"/>
        </w:rPr>
        <w:t>previously</w:t>
      </w:r>
    </w:p>
    <w:p>
      <w:pPr>
        <w:pStyle w:val="10"/>
        <w:spacing w:before="9"/>
        <w:rPr>
          <w:rFonts w:ascii="Times New Roman" w:hAnsi="Times New Roman" w:cs="Times New Roman"/>
          <w:sz w:val="22"/>
          <w:szCs w:val="22"/>
        </w:rPr>
      </w:pPr>
    </w:p>
    <w:p>
      <w:pPr>
        <w:pStyle w:val="10"/>
        <w:ind w:right="139"/>
        <w:jc w:val="both"/>
        <w:rPr>
          <w:rFonts w:ascii="Times New Roman" w:hAnsi="Times New Roman" w:cs="Times New Roman"/>
          <w:sz w:val="22"/>
          <w:szCs w:val="22"/>
        </w:rPr>
      </w:pPr>
      <w:r>
        <w:rPr>
          <w:rFonts w:ascii="Times New Roman" w:hAnsi="Times New Roman" w:cs="Times New Roman"/>
          <w:sz w:val="22"/>
          <w:szCs w:val="22"/>
        </w:rPr>
        <w:t>Lending Club provides an online platform to both lenders and investors to cater the</w:t>
      </w:r>
      <w:r>
        <w:rPr>
          <w:rFonts w:ascii="Times New Roman" w:hAnsi="Times New Roman" w:cs="Times New Roman"/>
          <w:spacing w:val="1"/>
          <w:sz w:val="22"/>
          <w:szCs w:val="22"/>
        </w:rPr>
        <w:t xml:space="preserve"> </w:t>
      </w:r>
      <w:r>
        <w:rPr>
          <w:rFonts w:ascii="Times New Roman" w:hAnsi="Times New Roman" w:cs="Times New Roman"/>
          <w:sz w:val="22"/>
          <w:szCs w:val="22"/>
        </w:rPr>
        <w:t>needs.</w:t>
      </w:r>
      <w:r>
        <w:rPr>
          <w:rFonts w:ascii="Times New Roman" w:hAnsi="Times New Roman" w:cs="Times New Roman"/>
          <w:spacing w:val="19"/>
          <w:sz w:val="22"/>
          <w:szCs w:val="22"/>
        </w:rPr>
        <w:t xml:space="preserve"> </w:t>
      </w:r>
      <w:r>
        <w:rPr>
          <w:rFonts w:ascii="Times New Roman" w:hAnsi="Times New Roman" w:cs="Times New Roman"/>
          <w:sz w:val="22"/>
          <w:szCs w:val="22"/>
        </w:rPr>
        <w:t>Lenders</w:t>
      </w:r>
      <w:r>
        <w:rPr>
          <w:rFonts w:ascii="Times New Roman" w:hAnsi="Times New Roman" w:cs="Times New Roman"/>
          <w:spacing w:val="20"/>
          <w:sz w:val="22"/>
          <w:szCs w:val="22"/>
        </w:rPr>
        <w:t xml:space="preserve"> </w:t>
      </w:r>
      <w:r>
        <w:rPr>
          <w:rFonts w:ascii="Times New Roman" w:hAnsi="Times New Roman" w:cs="Times New Roman"/>
          <w:sz w:val="22"/>
          <w:szCs w:val="22"/>
        </w:rPr>
        <w:t>such</w:t>
      </w:r>
      <w:r>
        <w:rPr>
          <w:rFonts w:ascii="Times New Roman" w:hAnsi="Times New Roman" w:cs="Times New Roman"/>
          <w:spacing w:val="19"/>
          <w:sz w:val="22"/>
          <w:szCs w:val="22"/>
        </w:rPr>
        <w:t xml:space="preserve"> </w:t>
      </w:r>
      <w:r>
        <w:rPr>
          <w:rFonts w:ascii="Times New Roman" w:hAnsi="Times New Roman" w:cs="Times New Roman"/>
          <w:sz w:val="22"/>
          <w:szCs w:val="22"/>
        </w:rPr>
        <w:t>as</w:t>
      </w:r>
      <w:r>
        <w:rPr>
          <w:rFonts w:ascii="Times New Roman" w:hAnsi="Times New Roman" w:cs="Times New Roman"/>
          <w:spacing w:val="19"/>
          <w:sz w:val="22"/>
          <w:szCs w:val="22"/>
        </w:rPr>
        <w:t xml:space="preserve"> </w:t>
      </w:r>
      <w:r>
        <w:rPr>
          <w:rFonts w:ascii="Times New Roman" w:hAnsi="Times New Roman" w:cs="Times New Roman"/>
          <w:sz w:val="22"/>
          <w:szCs w:val="22"/>
        </w:rPr>
        <w:t>the</w:t>
      </w:r>
      <w:r>
        <w:rPr>
          <w:rFonts w:ascii="Times New Roman" w:hAnsi="Times New Roman" w:cs="Times New Roman"/>
          <w:spacing w:val="20"/>
          <w:sz w:val="22"/>
          <w:szCs w:val="22"/>
        </w:rPr>
        <w:t xml:space="preserve"> </w:t>
      </w:r>
      <w:r>
        <w:rPr>
          <w:rFonts w:ascii="Times New Roman" w:hAnsi="Times New Roman" w:cs="Times New Roman"/>
          <w:sz w:val="22"/>
          <w:szCs w:val="22"/>
        </w:rPr>
        <w:t>banks</w:t>
      </w:r>
      <w:r>
        <w:rPr>
          <w:rFonts w:ascii="Times New Roman" w:hAnsi="Times New Roman" w:cs="Times New Roman"/>
          <w:spacing w:val="18"/>
          <w:sz w:val="22"/>
          <w:szCs w:val="22"/>
        </w:rPr>
        <w:t xml:space="preserve"> </w:t>
      </w:r>
      <w:r>
        <w:rPr>
          <w:rFonts w:ascii="Times New Roman" w:hAnsi="Times New Roman" w:cs="Times New Roman"/>
          <w:sz w:val="22"/>
          <w:szCs w:val="22"/>
        </w:rPr>
        <w:t>or</w:t>
      </w:r>
      <w:r>
        <w:rPr>
          <w:rFonts w:ascii="Times New Roman" w:hAnsi="Times New Roman" w:cs="Times New Roman"/>
          <w:spacing w:val="20"/>
          <w:sz w:val="22"/>
          <w:szCs w:val="22"/>
        </w:rPr>
        <w:t xml:space="preserve"> </w:t>
      </w:r>
      <w:r>
        <w:rPr>
          <w:rFonts w:ascii="Times New Roman" w:hAnsi="Times New Roman" w:cs="Times New Roman"/>
          <w:sz w:val="22"/>
          <w:szCs w:val="22"/>
        </w:rPr>
        <w:t>any</w:t>
      </w:r>
      <w:r>
        <w:rPr>
          <w:rFonts w:ascii="Times New Roman" w:hAnsi="Times New Roman" w:cs="Times New Roman"/>
          <w:spacing w:val="17"/>
          <w:sz w:val="22"/>
          <w:szCs w:val="22"/>
        </w:rPr>
        <w:t xml:space="preserve"> </w:t>
      </w:r>
      <w:r>
        <w:rPr>
          <w:rFonts w:ascii="Times New Roman" w:hAnsi="Times New Roman" w:cs="Times New Roman"/>
          <w:sz w:val="22"/>
          <w:szCs w:val="22"/>
        </w:rPr>
        <w:t>individual</w:t>
      </w:r>
      <w:r>
        <w:rPr>
          <w:rFonts w:ascii="Times New Roman" w:hAnsi="Times New Roman" w:cs="Times New Roman"/>
          <w:spacing w:val="18"/>
          <w:sz w:val="22"/>
          <w:szCs w:val="22"/>
        </w:rPr>
        <w:t xml:space="preserve"> </w:t>
      </w:r>
      <w:r>
        <w:rPr>
          <w:rFonts w:ascii="Times New Roman" w:hAnsi="Times New Roman" w:cs="Times New Roman"/>
          <w:sz w:val="22"/>
          <w:szCs w:val="22"/>
        </w:rPr>
        <w:t>investors</w:t>
      </w:r>
      <w:r>
        <w:rPr>
          <w:rFonts w:ascii="Times New Roman" w:hAnsi="Times New Roman" w:cs="Times New Roman"/>
          <w:spacing w:val="20"/>
          <w:sz w:val="22"/>
          <w:szCs w:val="22"/>
        </w:rPr>
        <w:t xml:space="preserve"> </w:t>
      </w:r>
      <w:r>
        <w:rPr>
          <w:rFonts w:ascii="Times New Roman" w:hAnsi="Times New Roman" w:cs="Times New Roman"/>
          <w:sz w:val="22"/>
          <w:szCs w:val="22"/>
        </w:rPr>
        <w:t>receive</w:t>
      </w:r>
      <w:r>
        <w:rPr>
          <w:rFonts w:ascii="Times New Roman" w:hAnsi="Times New Roman" w:cs="Times New Roman"/>
          <w:spacing w:val="19"/>
          <w:sz w:val="22"/>
          <w:szCs w:val="22"/>
        </w:rPr>
        <w:t xml:space="preserve"> </w:t>
      </w:r>
      <w:r>
        <w:rPr>
          <w:rFonts w:ascii="Times New Roman" w:hAnsi="Times New Roman" w:cs="Times New Roman"/>
          <w:sz w:val="22"/>
          <w:szCs w:val="22"/>
        </w:rPr>
        <w:t>an</w:t>
      </w:r>
      <w:r>
        <w:rPr>
          <w:rFonts w:ascii="Times New Roman" w:hAnsi="Times New Roman" w:cs="Times New Roman"/>
          <w:spacing w:val="19"/>
          <w:sz w:val="22"/>
          <w:szCs w:val="22"/>
        </w:rPr>
        <w:t xml:space="preserve"> </w:t>
      </w:r>
      <w:r>
        <w:rPr>
          <w:rFonts w:ascii="Times New Roman" w:hAnsi="Times New Roman" w:cs="Times New Roman"/>
          <w:sz w:val="22"/>
          <w:szCs w:val="22"/>
        </w:rPr>
        <w:t>opportunity</w:t>
      </w:r>
      <w:r>
        <w:rPr>
          <w:rFonts w:ascii="Times New Roman" w:hAnsi="Times New Roman" w:cs="Times New Roman"/>
          <w:spacing w:val="-39"/>
          <w:sz w:val="22"/>
          <w:szCs w:val="22"/>
        </w:rPr>
        <w:t xml:space="preserve"> </w:t>
      </w:r>
      <w:r>
        <w:rPr>
          <w:rFonts w:ascii="Times New Roman" w:hAnsi="Times New Roman" w:cs="Times New Roman"/>
          <w:sz w:val="22"/>
          <w:szCs w:val="22"/>
        </w:rPr>
        <w:t>in</w:t>
      </w:r>
      <w:r>
        <w:rPr>
          <w:rFonts w:ascii="Times New Roman" w:hAnsi="Times New Roman" w:cs="Times New Roman"/>
          <w:spacing w:val="1"/>
          <w:sz w:val="22"/>
          <w:szCs w:val="22"/>
        </w:rPr>
        <w:t xml:space="preserve"> </w:t>
      </w:r>
      <w:r>
        <w:rPr>
          <w:rFonts w:ascii="Times New Roman" w:hAnsi="Times New Roman" w:cs="Times New Roman"/>
          <w:sz w:val="22"/>
          <w:szCs w:val="22"/>
        </w:rPr>
        <w:t>lending</w:t>
      </w:r>
      <w:r>
        <w:rPr>
          <w:rFonts w:ascii="Times New Roman" w:hAnsi="Times New Roman" w:cs="Times New Roman"/>
          <w:spacing w:val="1"/>
          <w:sz w:val="22"/>
          <w:szCs w:val="22"/>
        </w:rPr>
        <w:t xml:space="preserve"> </w:t>
      </w:r>
      <w:r>
        <w:rPr>
          <w:rFonts w:ascii="Times New Roman" w:hAnsi="Times New Roman" w:cs="Times New Roman"/>
          <w:sz w:val="22"/>
          <w:szCs w:val="22"/>
        </w:rPr>
        <w:t>money</w:t>
      </w:r>
      <w:r>
        <w:rPr>
          <w:rFonts w:ascii="Times New Roman" w:hAnsi="Times New Roman" w:cs="Times New Roman"/>
          <w:spacing w:val="1"/>
          <w:sz w:val="22"/>
          <w:szCs w:val="22"/>
        </w:rPr>
        <w:t xml:space="preserve"> </w:t>
      </w:r>
      <w:r>
        <w:rPr>
          <w:rFonts w:ascii="Times New Roman" w:hAnsi="Times New Roman" w:cs="Times New Roman"/>
          <w:sz w:val="22"/>
          <w:szCs w:val="22"/>
        </w:rPr>
        <w:t>at</w:t>
      </w:r>
      <w:r>
        <w:rPr>
          <w:rFonts w:ascii="Times New Roman" w:hAnsi="Times New Roman" w:cs="Times New Roman"/>
          <w:spacing w:val="1"/>
          <w:sz w:val="22"/>
          <w:szCs w:val="22"/>
        </w:rPr>
        <w:t xml:space="preserve"> </w:t>
      </w:r>
      <w:r>
        <w:rPr>
          <w:rFonts w:ascii="Times New Roman" w:hAnsi="Times New Roman" w:cs="Times New Roman"/>
          <w:sz w:val="22"/>
          <w:szCs w:val="22"/>
        </w:rPr>
        <w:t>low</w:t>
      </w:r>
      <w:r>
        <w:rPr>
          <w:rFonts w:ascii="Times New Roman" w:hAnsi="Times New Roman" w:cs="Times New Roman"/>
          <w:spacing w:val="1"/>
          <w:sz w:val="22"/>
          <w:szCs w:val="22"/>
        </w:rPr>
        <w:t xml:space="preserve"> </w:t>
      </w:r>
      <w:r>
        <w:rPr>
          <w:rFonts w:ascii="Times New Roman" w:hAnsi="Times New Roman" w:cs="Times New Roman"/>
          <w:sz w:val="22"/>
          <w:szCs w:val="22"/>
        </w:rPr>
        <w:t>interest</w:t>
      </w:r>
      <w:r>
        <w:rPr>
          <w:rFonts w:ascii="Times New Roman" w:hAnsi="Times New Roman" w:cs="Times New Roman"/>
          <w:spacing w:val="1"/>
          <w:sz w:val="22"/>
          <w:szCs w:val="22"/>
        </w:rPr>
        <w:t xml:space="preserve"> </w:t>
      </w:r>
      <w:r>
        <w:rPr>
          <w:rFonts w:ascii="Times New Roman" w:hAnsi="Times New Roman" w:cs="Times New Roman"/>
          <w:sz w:val="22"/>
          <w:szCs w:val="22"/>
        </w:rPr>
        <w:t>rates</w:t>
      </w:r>
      <w:r>
        <w:rPr>
          <w:rFonts w:ascii="Times New Roman" w:hAnsi="Times New Roman" w:cs="Times New Roman"/>
          <w:spacing w:val="1"/>
          <w:sz w:val="22"/>
          <w:szCs w:val="22"/>
        </w:rPr>
        <w:t xml:space="preserve"> </w:t>
      </w:r>
      <w:r>
        <w:rPr>
          <w:rFonts w:ascii="Times New Roman" w:hAnsi="Times New Roman" w:cs="Times New Roman"/>
          <w:sz w:val="22"/>
          <w:szCs w:val="22"/>
        </w:rPr>
        <w:t>while</w:t>
      </w:r>
      <w:r>
        <w:rPr>
          <w:rFonts w:ascii="Times New Roman" w:hAnsi="Times New Roman" w:cs="Times New Roman"/>
          <w:spacing w:val="1"/>
          <w:sz w:val="22"/>
          <w:szCs w:val="22"/>
        </w:rPr>
        <w:t xml:space="preserve"> </w:t>
      </w:r>
      <w:r>
        <w:rPr>
          <w:rFonts w:ascii="Times New Roman" w:hAnsi="Times New Roman" w:cs="Times New Roman"/>
          <w:sz w:val="22"/>
          <w:szCs w:val="22"/>
        </w:rPr>
        <w:t>the</w:t>
      </w:r>
      <w:r>
        <w:rPr>
          <w:rFonts w:ascii="Times New Roman" w:hAnsi="Times New Roman" w:cs="Times New Roman"/>
          <w:spacing w:val="1"/>
          <w:sz w:val="22"/>
          <w:szCs w:val="22"/>
        </w:rPr>
        <w:t xml:space="preserve"> </w:t>
      </w:r>
      <w:r>
        <w:rPr>
          <w:rFonts w:ascii="Times New Roman" w:hAnsi="Times New Roman" w:cs="Times New Roman"/>
          <w:sz w:val="22"/>
          <w:szCs w:val="22"/>
        </w:rPr>
        <w:t>investors</w:t>
      </w:r>
      <w:r>
        <w:rPr>
          <w:rFonts w:ascii="Times New Roman" w:hAnsi="Times New Roman" w:cs="Times New Roman"/>
          <w:spacing w:val="41"/>
          <w:sz w:val="22"/>
          <w:szCs w:val="22"/>
        </w:rPr>
        <w:t xml:space="preserve"> </w:t>
      </w:r>
      <w:r>
        <w:rPr>
          <w:rFonts w:ascii="Times New Roman" w:hAnsi="Times New Roman" w:cs="Times New Roman"/>
          <w:sz w:val="22"/>
          <w:szCs w:val="22"/>
        </w:rPr>
        <w:t>have</w:t>
      </w:r>
      <w:r>
        <w:rPr>
          <w:rFonts w:ascii="Times New Roman" w:hAnsi="Times New Roman" w:cs="Times New Roman"/>
          <w:spacing w:val="41"/>
          <w:sz w:val="22"/>
          <w:szCs w:val="22"/>
        </w:rPr>
        <w:t xml:space="preserve"> </w:t>
      </w:r>
      <w:r>
        <w:rPr>
          <w:rFonts w:ascii="Times New Roman" w:hAnsi="Times New Roman" w:cs="Times New Roman"/>
          <w:sz w:val="22"/>
          <w:szCs w:val="22"/>
        </w:rPr>
        <w:t>an</w:t>
      </w:r>
      <w:r>
        <w:rPr>
          <w:rFonts w:ascii="Times New Roman" w:hAnsi="Times New Roman" w:cs="Times New Roman"/>
          <w:spacing w:val="41"/>
          <w:sz w:val="22"/>
          <w:szCs w:val="22"/>
        </w:rPr>
        <w:t xml:space="preserve"> </w:t>
      </w:r>
      <w:r>
        <w:rPr>
          <w:rFonts w:ascii="Times New Roman" w:hAnsi="Times New Roman" w:cs="Times New Roman"/>
          <w:sz w:val="22"/>
          <w:szCs w:val="22"/>
        </w:rPr>
        <w:t>opportunity</w:t>
      </w:r>
      <w:r>
        <w:rPr>
          <w:rFonts w:ascii="Times New Roman" w:hAnsi="Times New Roman" w:cs="Times New Roman"/>
          <w:spacing w:val="41"/>
          <w:sz w:val="22"/>
          <w:szCs w:val="22"/>
        </w:rPr>
        <w:t xml:space="preserve"> </w:t>
      </w:r>
      <w:r>
        <w:rPr>
          <w:rFonts w:ascii="Times New Roman" w:hAnsi="Times New Roman" w:cs="Times New Roman"/>
          <w:sz w:val="22"/>
          <w:szCs w:val="22"/>
        </w:rPr>
        <w:t>to</w:t>
      </w:r>
      <w:r>
        <w:rPr>
          <w:rFonts w:ascii="Times New Roman" w:hAnsi="Times New Roman" w:cs="Times New Roman"/>
          <w:spacing w:val="1"/>
          <w:sz w:val="22"/>
          <w:szCs w:val="22"/>
        </w:rPr>
        <w:t xml:space="preserve"> </w:t>
      </w:r>
      <w:r>
        <w:rPr>
          <w:rFonts w:ascii="Times New Roman" w:hAnsi="Times New Roman" w:cs="Times New Roman"/>
          <w:sz w:val="22"/>
          <w:szCs w:val="22"/>
        </w:rPr>
        <w:t>earn money out of the interest acquired while the loan is being served. Lending Club</w:t>
      </w:r>
      <w:r>
        <w:rPr>
          <w:rFonts w:ascii="Times New Roman" w:hAnsi="Times New Roman" w:cs="Times New Roman"/>
          <w:spacing w:val="1"/>
          <w:sz w:val="22"/>
          <w:szCs w:val="22"/>
        </w:rPr>
        <w:t xml:space="preserve"> </w:t>
      </w:r>
      <w:r>
        <w:rPr>
          <w:rFonts w:ascii="Times New Roman" w:hAnsi="Times New Roman" w:cs="Times New Roman"/>
          <w:sz w:val="22"/>
          <w:szCs w:val="22"/>
        </w:rPr>
        <w:t>gives institutions of all kinds, the ability to invest at scale. The banks being one of the</w:t>
      </w:r>
      <w:r>
        <w:rPr>
          <w:rFonts w:ascii="Times New Roman" w:hAnsi="Times New Roman" w:cs="Times New Roman"/>
          <w:spacing w:val="1"/>
          <w:sz w:val="22"/>
          <w:szCs w:val="22"/>
        </w:rPr>
        <w:t xml:space="preserve"> </w:t>
      </w:r>
      <w:r>
        <w:rPr>
          <w:rFonts w:ascii="Times New Roman" w:hAnsi="Times New Roman" w:cs="Times New Roman"/>
          <w:sz w:val="22"/>
          <w:szCs w:val="22"/>
        </w:rPr>
        <w:t>prime investors, are enabled in purchasing a loan and also given provision to offer</w:t>
      </w:r>
      <w:r>
        <w:rPr>
          <w:rFonts w:ascii="Times New Roman" w:hAnsi="Times New Roman" w:cs="Times New Roman"/>
          <w:spacing w:val="1"/>
          <w:sz w:val="22"/>
          <w:szCs w:val="22"/>
        </w:rPr>
        <w:t xml:space="preserve"> </w:t>
      </w:r>
      <w:r>
        <w:rPr>
          <w:rFonts w:ascii="Times New Roman" w:hAnsi="Times New Roman" w:cs="Times New Roman"/>
          <w:sz w:val="22"/>
          <w:szCs w:val="22"/>
        </w:rPr>
        <w:t>Lending</w:t>
      </w:r>
      <w:r>
        <w:rPr>
          <w:rFonts w:ascii="Times New Roman" w:hAnsi="Times New Roman" w:cs="Times New Roman"/>
          <w:spacing w:val="23"/>
          <w:sz w:val="22"/>
          <w:szCs w:val="22"/>
        </w:rPr>
        <w:t xml:space="preserve"> </w:t>
      </w:r>
      <w:r>
        <w:rPr>
          <w:rFonts w:ascii="Times New Roman" w:hAnsi="Times New Roman" w:cs="Times New Roman"/>
          <w:sz w:val="22"/>
          <w:szCs w:val="22"/>
        </w:rPr>
        <w:t>club</w:t>
      </w:r>
      <w:r>
        <w:rPr>
          <w:rFonts w:ascii="Times New Roman" w:hAnsi="Times New Roman" w:cs="Times New Roman"/>
          <w:spacing w:val="22"/>
          <w:sz w:val="22"/>
          <w:szCs w:val="22"/>
        </w:rPr>
        <w:t xml:space="preserve"> </w:t>
      </w:r>
      <w:r>
        <w:rPr>
          <w:rFonts w:ascii="Times New Roman" w:hAnsi="Times New Roman" w:cs="Times New Roman"/>
          <w:sz w:val="22"/>
          <w:szCs w:val="22"/>
        </w:rPr>
        <w:t>products</w:t>
      </w:r>
      <w:r>
        <w:rPr>
          <w:rFonts w:ascii="Times New Roman" w:hAnsi="Times New Roman" w:cs="Times New Roman"/>
          <w:spacing w:val="21"/>
          <w:sz w:val="22"/>
          <w:szCs w:val="22"/>
        </w:rPr>
        <w:t xml:space="preserve"> </w:t>
      </w:r>
      <w:r>
        <w:rPr>
          <w:rFonts w:ascii="Times New Roman" w:hAnsi="Times New Roman" w:cs="Times New Roman"/>
          <w:sz w:val="22"/>
          <w:szCs w:val="22"/>
        </w:rPr>
        <w:t>to</w:t>
      </w:r>
      <w:r>
        <w:rPr>
          <w:rFonts w:ascii="Times New Roman" w:hAnsi="Times New Roman" w:cs="Times New Roman"/>
          <w:spacing w:val="24"/>
          <w:sz w:val="22"/>
          <w:szCs w:val="22"/>
        </w:rPr>
        <w:t xml:space="preserve"> </w:t>
      </w:r>
      <w:r>
        <w:rPr>
          <w:rFonts w:ascii="Times New Roman" w:hAnsi="Times New Roman" w:cs="Times New Roman"/>
          <w:sz w:val="22"/>
          <w:szCs w:val="22"/>
        </w:rPr>
        <w:t>their</w:t>
      </w:r>
      <w:r>
        <w:rPr>
          <w:rFonts w:ascii="Times New Roman" w:hAnsi="Times New Roman" w:cs="Times New Roman"/>
          <w:spacing w:val="23"/>
          <w:sz w:val="22"/>
          <w:szCs w:val="22"/>
        </w:rPr>
        <w:t xml:space="preserve"> </w:t>
      </w:r>
      <w:r>
        <w:rPr>
          <w:rFonts w:ascii="Times New Roman" w:hAnsi="Times New Roman" w:cs="Times New Roman"/>
          <w:sz w:val="22"/>
          <w:szCs w:val="22"/>
        </w:rPr>
        <w:t>customers.</w:t>
      </w:r>
    </w:p>
    <w:p>
      <w:pPr>
        <w:pStyle w:val="10"/>
        <w:spacing w:before="240"/>
        <w:ind w:right="133"/>
        <w:jc w:val="both"/>
        <w:rPr>
          <w:rFonts w:ascii="Times New Roman" w:hAnsi="Times New Roman" w:cs="Times New Roman"/>
          <w:sz w:val="22"/>
          <w:szCs w:val="22"/>
        </w:rPr>
      </w:pPr>
      <w:r>
        <w:rPr>
          <w:rFonts w:ascii="Times New Roman" w:hAnsi="Times New Roman" w:cs="Times New Roman"/>
          <w:sz w:val="22"/>
          <w:szCs w:val="22"/>
        </w:rPr>
        <w:t>The target variable is loan_status and according to the problem statement, we categorize</w:t>
      </w:r>
      <w:r>
        <w:rPr>
          <w:rFonts w:ascii="Times New Roman" w:hAnsi="Times New Roman" w:cs="Times New Roman"/>
          <w:spacing w:val="1"/>
          <w:sz w:val="22"/>
          <w:szCs w:val="22"/>
        </w:rPr>
        <w:t xml:space="preserve"> </w:t>
      </w:r>
      <w:r>
        <w:rPr>
          <w:rFonts w:ascii="Times New Roman" w:hAnsi="Times New Roman" w:cs="Times New Roman"/>
          <w:sz w:val="22"/>
          <w:szCs w:val="22"/>
        </w:rPr>
        <w:t>it into fully paid and a defaulter. This is a binary classification problem and based on the</w:t>
      </w:r>
      <w:r>
        <w:rPr>
          <w:rFonts w:ascii="Times New Roman" w:hAnsi="Times New Roman" w:cs="Times New Roman"/>
          <w:spacing w:val="1"/>
          <w:sz w:val="22"/>
          <w:szCs w:val="22"/>
        </w:rPr>
        <w:t xml:space="preserve"> </w:t>
      </w:r>
      <w:r>
        <w:rPr>
          <w:rFonts w:ascii="Times New Roman" w:hAnsi="Times New Roman" w:cs="Times New Roman"/>
          <w:sz w:val="22"/>
          <w:szCs w:val="22"/>
        </w:rPr>
        <w:t>insights from the model building process it would help the bank segregate people and</w:t>
      </w:r>
      <w:r>
        <w:rPr>
          <w:rFonts w:ascii="Times New Roman" w:hAnsi="Times New Roman" w:cs="Times New Roman"/>
          <w:spacing w:val="1"/>
          <w:sz w:val="22"/>
          <w:szCs w:val="22"/>
        </w:rPr>
        <w:t xml:space="preserve"> </w:t>
      </w:r>
      <w:r>
        <w:rPr>
          <w:rFonts w:ascii="Times New Roman" w:hAnsi="Times New Roman" w:cs="Times New Roman"/>
          <w:sz w:val="22"/>
          <w:szCs w:val="22"/>
        </w:rPr>
        <w:t>thus</w:t>
      </w:r>
      <w:r>
        <w:rPr>
          <w:rFonts w:ascii="Times New Roman" w:hAnsi="Times New Roman" w:cs="Times New Roman"/>
          <w:spacing w:val="20"/>
          <w:sz w:val="22"/>
          <w:szCs w:val="22"/>
        </w:rPr>
        <w:t xml:space="preserve"> </w:t>
      </w:r>
      <w:r>
        <w:rPr>
          <w:rFonts w:ascii="Times New Roman" w:hAnsi="Times New Roman" w:cs="Times New Roman"/>
          <w:sz w:val="22"/>
          <w:szCs w:val="22"/>
        </w:rPr>
        <w:t>making</w:t>
      </w:r>
      <w:r>
        <w:rPr>
          <w:rFonts w:ascii="Times New Roman" w:hAnsi="Times New Roman" w:cs="Times New Roman"/>
          <w:spacing w:val="23"/>
          <w:sz w:val="22"/>
          <w:szCs w:val="22"/>
        </w:rPr>
        <w:t xml:space="preserve"> </w:t>
      </w:r>
      <w:r>
        <w:rPr>
          <w:rFonts w:ascii="Times New Roman" w:hAnsi="Times New Roman" w:cs="Times New Roman"/>
          <w:sz w:val="22"/>
          <w:szCs w:val="22"/>
        </w:rPr>
        <w:t>their</w:t>
      </w:r>
      <w:r>
        <w:rPr>
          <w:rFonts w:ascii="Times New Roman" w:hAnsi="Times New Roman" w:cs="Times New Roman"/>
          <w:spacing w:val="23"/>
          <w:sz w:val="22"/>
          <w:szCs w:val="22"/>
        </w:rPr>
        <w:t xml:space="preserve"> </w:t>
      </w:r>
      <w:r>
        <w:rPr>
          <w:rFonts w:ascii="Times New Roman" w:hAnsi="Times New Roman" w:cs="Times New Roman"/>
          <w:sz w:val="22"/>
          <w:szCs w:val="22"/>
        </w:rPr>
        <w:t>job</w:t>
      </w:r>
      <w:r>
        <w:rPr>
          <w:rFonts w:ascii="Times New Roman" w:hAnsi="Times New Roman" w:cs="Times New Roman"/>
          <w:spacing w:val="22"/>
          <w:sz w:val="22"/>
          <w:szCs w:val="22"/>
        </w:rPr>
        <w:t xml:space="preserve"> </w:t>
      </w:r>
      <w:r>
        <w:rPr>
          <w:rFonts w:ascii="Times New Roman" w:hAnsi="Times New Roman" w:cs="Times New Roman"/>
          <w:sz w:val="22"/>
          <w:szCs w:val="22"/>
        </w:rPr>
        <w:t>easy</w:t>
      </w:r>
      <w:r>
        <w:rPr>
          <w:rFonts w:ascii="Times New Roman" w:hAnsi="Times New Roman" w:cs="Times New Roman"/>
          <w:spacing w:val="22"/>
          <w:sz w:val="22"/>
          <w:szCs w:val="22"/>
        </w:rPr>
        <w:t xml:space="preserve"> </w:t>
      </w:r>
      <w:r>
        <w:rPr>
          <w:rFonts w:ascii="Times New Roman" w:hAnsi="Times New Roman" w:cs="Times New Roman"/>
          <w:sz w:val="22"/>
          <w:szCs w:val="22"/>
        </w:rPr>
        <w:t>and</w:t>
      </w:r>
      <w:r>
        <w:rPr>
          <w:rFonts w:ascii="Times New Roman" w:hAnsi="Times New Roman" w:cs="Times New Roman"/>
          <w:spacing w:val="23"/>
          <w:sz w:val="22"/>
          <w:szCs w:val="22"/>
        </w:rPr>
        <w:t xml:space="preserve"> </w:t>
      </w:r>
      <w:r>
        <w:rPr>
          <w:rFonts w:ascii="Times New Roman" w:hAnsi="Times New Roman" w:cs="Times New Roman"/>
          <w:sz w:val="22"/>
          <w:szCs w:val="22"/>
        </w:rPr>
        <w:t>profitable.</w:t>
      </w:r>
    </w:p>
    <w:p>
      <w:pPr>
        <w:tabs>
          <w:tab w:val="left" w:pos="6818"/>
        </w:tabs>
        <w:spacing w:before="2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2.4. TARGET VARIABLE</w:t>
      </w:r>
    </w:p>
    <w:p>
      <w:pPr>
        <w:spacing w:line="240" w:lineRule="auto"/>
        <w:rPr>
          <w:rFonts w:ascii="Times New Roman" w:hAnsi="Times New Roman" w:eastAsia="Times New Roman" w:cs="Times New Roman"/>
          <w:color w:val="000000"/>
        </w:rPr>
      </w:pPr>
      <w:r>
        <w:rPr>
          <w:rFonts w:ascii="Times New Roman" w:hAnsi="Times New Roman" w:cs="Times New Roman"/>
          <w:b/>
          <w:bCs/>
        </w:rPr>
        <w:t>loan_status</w:t>
      </w:r>
      <w:r>
        <w:rPr>
          <w:rFonts w:ascii="Times New Roman" w:hAnsi="Times New Roman" w:cs="Times New Roman"/>
        </w:rPr>
        <w:t xml:space="preserve">: </w:t>
      </w:r>
      <w:r>
        <w:rPr>
          <w:rFonts w:ascii="Times New Roman" w:hAnsi="Times New Roman" w:eastAsia="Times New Roman" w:cs="Times New Roman"/>
          <w:color w:val="000000"/>
        </w:rPr>
        <w:t>Current status of the loan (in terms of repayment)</w:t>
      </w:r>
    </w:p>
    <w:p>
      <w:pPr>
        <w:spacing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Statuses include:</w:t>
      </w:r>
    </w:p>
    <w:p>
      <w:pPr>
        <w:pStyle w:val="27"/>
        <w:numPr>
          <w:ilvl w:val="0"/>
          <w:numId w:val="4"/>
        </w:numPr>
        <w:spacing w:line="240" w:lineRule="auto"/>
        <w:rPr>
          <w:b w:val="0"/>
          <w:bCs w:val="0"/>
          <w:sz w:val="22"/>
          <w:szCs w:val="21"/>
        </w:rPr>
      </w:pPr>
      <w:r>
        <w:rPr>
          <w:b w:val="0"/>
          <w:bCs w:val="0"/>
          <w:sz w:val="22"/>
          <w:szCs w:val="21"/>
        </w:rPr>
        <w:t>Current: Loan is up to date on all outstanding payments.</w:t>
      </w:r>
      <w:r>
        <w:rPr>
          <w:rFonts w:hint="default"/>
          <w:b w:val="0"/>
          <w:bCs w:val="0"/>
          <w:sz w:val="22"/>
          <w:szCs w:val="21"/>
          <w:lang w:val="en-IN"/>
        </w:rPr>
        <w:t>( loan_status = 0)</w:t>
      </w:r>
    </w:p>
    <w:p>
      <w:pPr>
        <w:pStyle w:val="27"/>
        <w:numPr>
          <w:ilvl w:val="0"/>
          <w:numId w:val="4"/>
        </w:numPr>
        <w:spacing w:line="240" w:lineRule="auto"/>
        <w:rPr>
          <w:b w:val="0"/>
          <w:bCs w:val="0"/>
          <w:sz w:val="22"/>
          <w:szCs w:val="21"/>
        </w:rPr>
      </w:pPr>
      <w:r>
        <w:rPr>
          <w:b w:val="0"/>
          <w:bCs w:val="0"/>
          <w:sz w:val="22"/>
          <w:szCs w:val="21"/>
        </w:rPr>
        <w:t>In Grace Period: Loan is past due but within the 15-day grace period.</w:t>
      </w:r>
      <w:r>
        <w:rPr>
          <w:rFonts w:hint="default"/>
          <w:b w:val="0"/>
          <w:bCs w:val="0"/>
          <w:sz w:val="22"/>
          <w:szCs w:val="21"/>
          <w:lang w:val="en-IN"/>
        </w:rPr>
        <w:t xml:space="preserve"> ( loan_status = 1)</w:t>
      </w:r>
    </w:p>
    <w:p>
      <w:pPr>
        <w:pStyle w:val="27"/>
        <w:numPr>
          <w:ilvl w:val="0"/>
          <w:numId w:val="4"/>
        </w:numPr>
        <w:spacing w:line="240" w:lineRule="auto"/>
        <w:rPr>
          <w:b w:val="0"/>
          <w:bCs w:val="0"/>
          <w:sz w:val="22"/>
          <w:szCs w:val="21"/>
        </w:rPr>
      </w:pPr>
      <w:r>
        <w:rPr>
          <w:b w:val="0"/>
          <w:bCs w:val="0"/>
          <w:sz w:val="22"/>
          <w:szCs w:val="21"/>
        </w:rPr>
        <w:t xml:space="preserve">Late (16-30): Loan has not been current for 16 to 30 days. </w:t>
      </w:r>
      <w:r>
        <w:rPr>
          <w:rFonts w:hint="default"/>
          <w:b w:val="0"/>
          <w:bCs w:val="0"/>
          <w:sz w:val="22"/>
          <w:szCs w:val="21"/>
          <w:lang w:val="en-IN"/>
        </w:rPr>
        <w:t>( loan_status = 1)</w:t>
      </w:r>
    </w:p>
    <w:p>
      <w:pPr>
        <w:pStyle w:val="27"/>
        <w:numPr>
          <w:ilvl w:val="0"/>
          <w:numId w:val="4"/>
        </w:numPr>
        <w:spacing w:line="240" w:lineRule="auto"/>
        <w:rPr>
          <w:b w:val="0"/>
          <w:bCs w:val="0"/>
          <w:sz w:val="22"/>
          <w:szCs w:val="21"/>
        </w:rPr>
      </w:pPr>
      <w:r>
        <w:rPr>
          <w:b w:val="0"/>
          <w:bCs w:val="0"/>
          <w:sz w:val="22"/>
          <w:szCs w:val="21"/>
        </w:rPr>
        <w:t xml:space="preserve">Late (31-120): Loan has not been current for 31 to 120 days. </w:t>
      </w:r>
      <w:r>
        <w:rPr>
          <w:rFonts w:hint="default"/>
          <w:b w:val="0"/>
          <w:bCs w:val="0"/>
          <w:sz w:val="22"/>
          <w:szCs w:val="21"/>
          <w:lang w:val="en-IN"/>
        </w:rPr>
        <w:t>( loan_status = 1)</w:t>
      </w:r>
    </w:p>
    <w:p>
      <w:pPr>
        <w:pStyle w:val="27"/>
        <w:numPr>
          <w:ilvl w:val="0"/>
          <w:numId w:val="4"/>
        </w:numPr>
        <w:spacing w:line="240" w:lineRule="auto"/>
        <w:rPr>
          <w:b w:val="0"/>
          <w:bCs w:val="0"/>
          <w:sz w:val="22"/>
          <w:szCs w:val="21"/>
        </w:rPr>
      </w:pPr>
      <w:r>
        <w:rPr>
          <w:b w:val="0"/>
          <w:bCs w:val="0"/>
          <w:sz w:val="22"/>
          <w:szCs w:val="21"/>
        </w:rPr>
        <w:t>Fully paid: Loan has been fully repaid, either at the expiration of the 3- or 5-year year term or as a result of a prepayment</w:t>
      </w:r>
      <w:r>
        <w:rPr>
          <w:rFonts w:hint="default"/>
          <w:b w:val="0"/>
          <w:bCs w:val="0"/>
          <w:sz w:val="22"/>
          <w:szCs w:val="21"/>
          <w:lang w:val="en-IN"/>
        </w:rPr>
        <w:t>. ( loan_status = 0)</w:t>
      </w:r>
    </w:p>
    <w:p>
      <w:pPr>
        <w:pStyle w:val="27"/>
        <w:numPr>
          <w:ilvl w:val="0"/>
          <w:numId w:val="4"/>
        </w:numPr>
        <w:spacing w:line="240" w:lineRule="auto"/>
        <w:rPr>
          <w:b w:val="0"/>
          <w:bCs w:val="0"/>
          <w:sz w:val="22"/>
          <w:szCs w:val="21"/>
        </w:rPr>
      </w:pPr>
      <w:r>
        <w:rPr>
          <w:b w:val="0"/>
          <w:bCs w:val="0"/>
          <w:sz w:val="22"/>
          <w:szCs w:val="21"/>
        </w:rPr>
        <w:t xml:space="preserve">Default: Loan has not been current for an extended period of time. </w:t>
      </w:r>
      <w:r>
        <w:rPr>
          <w:rFonts w:hint="default"/>
          <w:b w:val="0"/>
          <w:bCs w:val="0"/>
          <w:sz w:val="22"/>
          <w:szCs w:val="21"/>
          <w:lang w:val="en-IN"/>
        </w:rPr>
        <w:t>( loan_status = 1)</w:t>
      </w:r>
    </w:p>
    <w:p>
      <w:pPr>
        <w:pStyle w:val="27"/>
        <w:numPr>
          <w:ilvl w:val="0"/>
          <w:numId w:val="4"/>
        </w:numPr>
        <w:spacing w:line="240" w:lineRule="auto"/>
        <w:rPr>
          <w:sz w:val="22"/>
          <w:szCs w:val="21"/>
        </w:rPr>
      </w:pPr>
      <w:r>
        <w:rPr>
          <w:b w:val="0"/>
          <w:bCs w:val="0"/>
          <w:sz w:val="22"/>
          <w:szCs w:val="21"/>
        </w:rPr>
        <w:t>Charged Off: Loan for which there is no longer a reasonable expectation of further payments. Upon Charge Off, the remaining principal balance of the Note is deducted from the account balance.</w:t>
      </w:r>
      <w:r>
        <w:rPr>
          <w:rFonts w:hint="default"/>
          <w:b w:val="0"/>
          <w:bCs w:val="0"/>
          <w:sz w:val="22"/>
          <w:szCs w:val="21"/>
          <w:lang w:val="en-IN"/>
        </w:rPr>
        <w:t>( loan_status = 1)</w:t>
      </w:r>
    </w:p>
    <w:p>
      <w:pPr>
        <w:spacing w:line="240" w:lineRule="auto"/>
        <w:rPr>
          <w:rFonts w:ascii="Times New Roman" w:hAnsi="Times New Roman" w:eastAsia="Times New Roman" w:cs="Times New Roman"/>
          <w:color w:val="000000"/>
          <w:highlight w:val="none"/>
        </w:rPr>
      </w:pPr>
      <w:r>
        <w:rPr>
          <w:rFonts w:ascii="Times New Roman" w:hAnsi="Times New Roman" w:eastAsia="Times New Roman" w:cs="Times New Roman"/>
          <w:color w:val="000000"/>
          <w:highlight w:val="none"/>
        </w:rPr>
        <w:t>Since taking any form of risk when it comes to financial aid results in loss, only two of the above statuses have been assigned the binary value 0, indicating non-defaulters of loan, and the rest of the status have been assigned 1, indicating defaulters of loan. This is because even grace periods are delinquencies to begin with. A day’s delay in full loan repayment is still a record that doesn’t leave one’s credit report seven years after it has been recorded – and for good reason.</w:t>
      </w:r>
    </w:p>
    <w:p>
      <w:pPr>
        <w:spacing w:before="200" w:line="240" w:lineRule="auto"/>
        <w:rPr>
          <w:lang w:val="en-IN"/>
        </w:rPr>
      </w:pPr>
    </w:p>
    <w:p>
      <w:pPr>
        <w:tabs>
          <w:tab w:val="left" w:pos="2790"/>
        </w:tabs>
        <w:spacing w:before="200"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IN"/>
        </w:rPr>
        <w:t>3</w:t>
      </w:r>
      <w:r>
        <w:rPr>
          <w:rFonts w:ascii="Times New Roman" w:hAnsi="Times New Roman" w:eastAsia="Times New Roman" w:cs="Times New Roman"/>
          <w:b/>
          <w:sz w:val="28"/>
          <w:szCs w:val="28"/>
        </w:rPr>
        <w:t>. EXPLORATORY DATA ANALYSIS</w:t>
      </w:r>
    </w:p>
    <w:p>
      <w:pPr>
        <w:spacing w:before="20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IN"/>
        </w:rPr>
        <w:t>3</w:t>
      </w:r>
      <w:r>
        <w:rPr>
          <w:rFonts w:ascii="Times New Roman" w:hAnsi="Times New Roman" w:eastAsia="Times New Roman" w:cs="Times New Roman"/>
          <w:b/>
          <w:sz w:val="24"/>
          <w:szCs w:val="24"/>
        </w:rPr>
        <w:t>.1 UNIVARIATE ANALYSIS</w:t>
      </w:r>
    </w:p>
    <w:p>
      <w:p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We have done uni-variate analysis for all the columns present in the original dataset (145-columns). </w:t>
      </w:r>
    </w:p>
    <w:p>
      <w:p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The process of the analysis undertaken is listed as follows:</w:t>
      </w:r>
    </w:p>
    <w:p>
      <w:pPr>
        <w:numPr>
          <w:ilvl w:val="0"/>
          <w:numId w:val="5"/>
        </w:num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Analyzed the data using basic statistics from the describe function of the columns</w:t>
      </w:r>
    </w:p>
    <w:p>
      <w:pPr>
        <w:numPr>
          <w:ilvl w:val="0"/>
          <w:numId w:val="5"/>
        </w:num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Visualizing the columns using various plots like box plot (for checking outliers) </w:t>
      </w:r>
    </w:p>
    <w:p>
      <w:p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and distribution plot (for checking the spread of the data) for numerical columns </w:t>
      </w:r>
    </w:p>
    <w:p>
      <w:p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and countplot (for checking the variance among variables in a column) for the categorical columns </w:t>
      </w:r>
    </w:p>
    <w:p>
      <w:pPr>
        <w:numPr>
          <w:ilvl w:val="0"/>
          <w:numId w:val="5"/>
        </w:num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Checking for the normality of data using skewness and kurtosis  </w:t>
      </w:r>
    </w:p>
    <w:p>
      <w:p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The results from uni-variate analysis were used for dropping initial columns with null values and missing value treatment. </w:t>
      </w:r>
    </w:p>
    <w:p>
      <w:p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rPr>
        <w:t xml:space="preserve">For </w:t>
      </w:r>
      <w:r>
        <w:rPr>
          <w:rFonts w:ascii="Times New Roman" w:hAnsi="Times New Roman" w:eastAsia="Times New Roman" w:cs="Times New Roman"/>
          <w:color w:val="000000"/>
          <w:lang w:val="en-IN"/>
        </w:rPr>
        <w:t>this</w:t>
      </w:r>
      <w:r>
        <w:rPr>
          <w:rFonts w:ascii="Times New Roman" w:hAnsi="Times New Roman" w:eastAsia="Times New Roman" w:cs="Times New Roman"/>
          <w:color w:val="000000"/>
        </w:rPr>
        <w:t xml:space="preserve"> we have</w:t>
      </w:r>
      <w:r>
        <w:rPr>
          <w:rFonts w:ascii="Times New Roman" w:hAnsi="Times New Roman" w:eastAsia="Times New Roman" w:cs="Times New Roman"/>
          <w:color w:val="000000"/>
          <w:lang w:val="en-IN"/>
        </w:rPr>
        <w:t xml:space="preserve"> written two user</w:t>
      </w:r>
      <w:r>
        <w:rPr>
          <w:rFonts w:ascii="Times New Roman" w:hAnsi="Times New Roman" w:eastAsia="Times New Roman" w:cs="Times New Roman"/>
          <w:color w:val="000000"/>
        </w:rPr>
        <w:t xml:space="preserve"> defined functions</w:t>
      </w:r>
      <w:r>
        <w:rPr>
          <w:rFonts w:ascii="Times New Roman" w:hAnsi="Times New Roman" w:eastAsia="Times New Roman" w:cs="Times New Roman"/>
          <w:color w:val="000000"/>
          <w:lang w:val="en-IN"/>
        </w:rPr>
        <w:t xml:space="preserve"> </w:t>
      </w:r>
      <w:r>
        <w:rPr>
          <w:rFonts w:ascii="Times New Roman" w:hAnsi="Times New Roman" w:eastAsia="Times New Roman" w:cs="Times New Roman"/>
          <w:color w:val="000000"/>
        </w:rPr>
        <w:t xml:space="preserve">to analyse numerical and categorical variables </w:t>
      </w:r>
      <w:r>
        <w:rPr>
          <w:rFonts w:ascii="Times New Roman" w:hAnsi="Times New Roman" w:eastAsia="Times New Roman" w:cs="Times New Roman"/>
          <w:color w:val="000000"/>
          <w:lang w:val="en-IN"/>
        </w:rPr>
        <w:t>respectively.</w:t>
      </w:r>
    </w:p>
    <w:p>
      <w:pPr>
        <w:spacing w:line="240" w:lineRule="auto"/>
        <w:rPr>
          <w:rFonts w:ascii="Times New Roman" w:hAnsi="Times New Roman" w:eastAsia="Times New Roman" w:cs="Times New Roman"/>
          <w:b/>
          <w:bCs/>
          <w:color w:val="000000"/>
        </w:rPr>
      </w:pPr>
      <w:r>
        <w:rPr>
          <w:rFonts w:ascii="Times New Roman" w:hAnsi="Times New Roman" w:eastAsia="Times New Roman" w:cs="Times New Roman"/>
          <w:b/>
          <w:bCs/>
          <w:color w:val="000000"/>
        </w:rPr>
        <w:t>For numerical variables:</w:t>
      </w:r>
    </w:p>
    <w:p>
      <w:pPr>
        <w:spacing w:line="240" w:lineRule="auto"/>
        <w:rPr>
          <w:rFonts w:ascii="Times New Roman" w:hAnsi="Times New Roman" w:eastAsia="Times New Roman" w:cs="Times New Roman"/>
          <w:color w:val="000000"/>
        </w:rPr>
      </w:pPr>
      <w:r>
        <w:rPr>
          <w:rFonts w:ascii="Times New Roman" w:hAnsi="Times New Roman" w:cs="Times New Roman"/>
        </w:rPr>
        <w:drawing>
          <wp:inline distT="0" distB="0" distL="114300" distR="114300">
            <wp:extent cx="5730240" cy="1092200"/>
            <wp:effectExtent l="0" t="0" r="381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l="1139" t="5670" r="11" b="17545"/>
                    <a:stretch>
                      <a:fillRect/>
                    </a:stretch>
                  </pic:blipFill>
                  <pic:spPr>
                    <a:xfrm>
                      <a:off x="0" y="0"/>
                      <a:ext cx="5730240" cy="1092200"/>
                    </a:xfrm>
                    <a:prstGeom prst="rect">
                      <a:avLst/>
                    </a:prstGeom>
                    <a:noFill/>
                    <a:ln>
                      <a:noFill/>
                    </a:ln>
                  </pic:spPr>
                </pic:pic>
              </a:graphicData>
            </a:graphic>
          </wp:inline>
        </w:drawing>
      </w:r>
    </w:p>
    <w:p>
      <w:pPr>
        <w:spacing w:line="240" w:lineRule="auto"/>
        <w:rPr>
          <w:rFonts w:ascii="Times New Roman" w:hAnsi="Times New Roman" w:eastAsia="Times New Roman" w:cs="Times New Roman"/>
          <w:b/>
          <w:bCs/>
          <w:color w:val="000000"/>
        </w:rPr>
      </w:pPr>
      <w:r>
        <w:rPr>
          <w:rFonts w:ascii="Times New Roman" w:hAnsi="Times New Roman" w:eastAsia="Times New Roman" w:cs="Times New Roman"/>
          <w:b/>
          <w:bCs/>
          <w:color w:val="000000"/>
        </w:rPr>
        <w:t>For categorical variables:</w:t>
      </w:r>
    </w:p>
    <w:p>
      <w:pPr>
        <w:spacing w:before="200" w:line="240" w:lineRule="auto"/>
        <w:rPr>
          <w:rFonts w:ascii="Times New Roman" w:hAnsi="Times New Roman" w:cs="Times New Roman"/>
        </w:rPr>
      </w:pPr>
      <w:r>
        <w:rPr>
          <w:rFonts w:ascii="Times New Roman" w:hAnsi="Times New Roman" w:cs="Times New Roman"/>
        </w:rPr>
        <w:drawing>
          <wp:inline distT="0" distB="0" distL="114300" distR="114300">
            <wp:extent cx="5941060" cy="766445"/>
            <wp:effectExtent l="0" t="0" r="254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1060" cy="766445"/>
                    </a:xfrm>
                    <a:prstGeom prst="rect">
                      <a:avLst/>
                    </a:prstGeom>
                    <a:noFill/>
                    <a:ln>
                      <a:noFill/>
                    </a:ln>
                  </pic:spPr>
                </pic:pic>
              </a:graphicData>
            </a:graphic>
          </wp:inline>
        </w:drawing>
      </w:r>
    </w:p>
    <w:p>
      <w:pPr>
        <w:spacing w:before="200" w:line="240" w:lineRule="auto"/>
        <w:rPr>
          <w:rFonts w:ascii="Times New Roman" w:hAnsi="Times New Roman" w:cs="Times New Roman"/>
          <w:lang w:val="en-IN"/>
        </w:rPr>
      </w:pPr>
      <w:r>
        <w:rPr>
          <w:rFonts w:ascii="Times New Roman" w:hAnsi="Times New Roman" w:cs="Times New Roman"/>
          <w:lang w:val="en-IN"/>
        </w:rPr>
        <w:t>Lets take few variables to understand the above functions.</w:t>
      </w:r>
    </w:p>
    <w:p>
      <w:pPr>
        <w:numPr>
          <w:ilvl w:val="0"/>
          <w:numId w:val="6"/>
        </w:numPr>
        <w:spacing w:before="200" w:line="240" w:lineRule="auto"/>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mc:AlternateContent>
          <mc:Choice Requires="wps">
            <w:drawing>
              <wp:anchor distT="45720" distB="45720" distL="114300" distR="114300" simplePos="0" relativeHeight="251660288" behindDoc="0" locked="0" layoutInCell="1" allowOverlap="1">
                <wp:simplePos x="0" y="0"/>
                <wp:positionH relativeFrom="column">
                  <wp:posOffset>3257550</wp:posOffset>
                </wp:positionH>
                <wp:positionV relativeFrom="paragraph">
                  <wp:posOffset>358775</wp:posOffset>
                </wp:positionV>
                <wp:extent cx="2787650" cy="1757680"/>
                <wp:effectExtent l="4445" t="4445" r="8255" b="95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87650" cy="1757680"/>
                        </a:xfrm>
                        <a:prstGeom prst="rect">
                          <a:avLst/>
                        </a:prstGeom>
                        <a:solidFill>
                          <a:srgbClr val="FFFFFF"/>
                        </a:solidFill>
                        <a:ln w="9525">
                          <a:solidFill>
                            <a:srgbClr val="000000"/>
                          </a:solidFill>
                          <a:miter lim="800000"/>
                        </a:ln>
                      </wps:spPr>
                      <wps:txbx>
                        <w:txbxContent>
                          <w:p>
                            <w:r>
                              <w:rPr>
                                <w:rFonts w:ascii="Arial" w:hAnsi="Arial" w:cs="Arial"/>
                                <w:color w:val="000000"/>
                              </w:rPr>
                              <w:drawing>
                                <wp:inline distT="0" distB="0" distL="0" distR="0">
                                  <wp:extent cx="2665095" cy="1705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6667" cy="171922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56.5pt;margin-top:28.25pt;height:138.4pt;width:219.5pt;mso-wrap-distance-bottom:3.6pt;mso-wrap-distance-left:9pt;mso-wrap-distance-right:9pt;mso-wrap-distance-top:3.6pt;z-index:251660288;mso-width-relative:page;mso-height-relative:page;" fillcolor="#FFFFFF" filled="t" stroked="t" coordsize="21600,21600" o:gfxdata="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cO0ID2QAAAAoBAAAPAAAAAAAAAAEAIAAAACIAAABkcnMvZG93bnJldi54bWxQSwEC&#10;FAAUAAAACACHTuJAh0ouhCwCAAB9BAAADgAAAAAAAAABACAAAAAoAQAAZHJzL2Uyb0RvYy54bWxQ&#10;SwUGAAAAAAYABgBZAQAAxgUAAAAA&#10;">
                <v:fill on="t" focussize="0,0"/>
                <v:stroke color="#000000" miterlimit="8" joinstyle="miter"/>
                <v:imagedata o:title=""/>
                <o:lock v:ext="edit" aspectratio="f"/>
                <v:textbox>
                  <w:txbxContent>
                    <w:p>
                      <w:r>
                        <w:rPr>
                          <w:rFonts w:ascii="Arial" w:hAnsi="Arial" w:cs="Arial"/>
                          <w:color w:val="000000"/>
                        </w:rPr>
                        <w:drawing>
                          <wp:inline distT="0" distB="0" distL="0" distR="0">
                            <wp:extent cx="2665095" cy="1705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6667" cy="1719222"/>
                                    </a:xfrm>
                                    <a:prstGeom prst="rect">
                                      <a:avLst/>
                                    </a:prstGeom>
                                    <a:noFill/>
                                    <a:ln>
                                      <a:noFill/>
                                    </a:ln>
                                  </pic:spPr>
                                </pic:pic>
                              </a:graphicData>
                            </a:graphic>
                          </wp:inline>
                        </w:drawing>
                      </w:r>
                    </w:p>
                  </w:txbxContent>
                </v:textbox>
                <w10:wrap type="square"/>
              </v:shape>
            </w:pict>
          </mc:Fallback>
        </mc:AlternateContent>
      </w:r>
      <w:r>
        <w:rPr>
          <w:rFonts w:hint="default" w:ascii="Times New Roman" w:hAnsi="Times New Roman" w:eastAsia="Times New Roman" w:cs="Times New Roman"/>
          <w:color w:val="000000"/>
        </w:rPr>
        <w:t>loan_amnt(numerical): Below are metrics for skewness and kurtosis along with numerical data description of loan_amnt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count    150792.000000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mean      16095.824712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std       10179.502959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min        1000.000000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25%        8000.000000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50%       14000.000000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75%       22000.000000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max       40000.000000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Skewness: 0.7519410576240981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Kurtosis: -0.3353669255517770</w:t>
      </w:r>
    </w:p>
    <w:p>
      <w:pPr>
        <w:ind w:left="-360"/>
        <w:rPr>
          <w:rFonts w:ascii="Arial" w:hAnsi="Arial" w:eastAsia="Times New Roman" w:cs="Arial"/>
          <w:color w:val="000000"/>
        </w:rPr>
      </w:pPr>
      <w:r>
        <w:rPr>
          <w:rFonts w:ascii="Arial" w:hAnsi="Arial" w:eastAsia="Times New Roman" w:cs="Arial"/>
          <w:color w:val="000000"/>
        </w:rPr>
        <w:t xml:space="preserve">      </w:t>
      </w:r>
    </w:p>
    <w:p>
      <w:pPr>
        <w:ind w:left="-360"/>
        <w:rPr>
          <w:rFonts w:hint="default" w:ascii="Times New Roman" w:hAnsi="Times New Roman" w:cs="Times New Roman"/>
          <w:color w:val="000000"/>
          <w:sz w:val="22"/>
          <w:szCs w:val="22"/>
          <w:shd w:val="clear" w:color="auto" w:fill="FFFFFF"/>
        </w:rPr>
      </w:pP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Conclusion: From the boxplot we can say that there are no outliers in the loan_amnt.There are multiple peaks so we can do transformation. The data also has to be scaled. </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Consensus: Loan amount is the amount of loan provided to the borrower on loan approval by the investor via a financial corporation. At times the investor and corporation are the same as seen in the case of banks. For LendingClub this amount ranges anywhere from $1000 to $40,000 USD. It’s imperative to note that while a borrower can request for a loan amount he wants, it can be altered further down the line based on his financial history. This variable is important because it helps to gauge how much debt the person can handle. From the above graph it is clear that borrowers are lending club mostly borrow within the range of 1000 USD to 15000 USD.</w:t>
      </w:r>
    </w:p>
    <w:p>
      <w:pPr>
        <w:ind w:left="-360"/>
        <w:rPr>
          <w:rFonts w:hint="default" w:ascii="Times New Roman" w:hAnsi="Times New Roman" w:cs="Times New Roman"/>
          <w:color w:val="000000"/>
          <w:sz w:val="22"/>
          <w:szCs w:val="22"/>
          <w:shd w:val="clear" w:color="auto" w:fill="FFFFFF"/>
        </w:rPr>
      </w:pPr>
    </w:p>
    <w:p>
      <w:pPr>
        <w:pStyle w:val="34"/>
        <w:numPr>
          <w:ilvl w:val="0"/>
          <w:numId w:val="6"/>
        </w:numPr>
        <w:ind w:left="0" w:leftChars="0" w:firstLine="0" w:firstLineChars="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mc:AlternateContent>
          <mc:Choice Requires="wps">
            <w:drawing>
              <wp:anchor distT="45720" distB="45720" distL="114300" distR="114300" simplePos="0" relativeHeight="251661312" behindDoc="0" locked="0" layoutInCell="1" allowOverlap="1">
                <wp:simplePos x="0" y="0"/>
                <wp:positionH relativeFrom="column">
                  <wp:posOffset>3313430</wp:posOffset>
                </wp:positionH>
                <wp:positionV relativeFrom="paragraph">
                  <wp:posOffset>259080</wp:posOffset>
                </wp:positionV>
                <wp:extent cx="2360930" cy="1404620"/>
                <wp:effectExtent l="0" t="0" r="1270" b="508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pPr>
                              <w:pStyle w:val="19"/>
                              <w:wordWrap w:val="0"/>
                              <w:spacing w:line="291" w:lineRule="atLeast"/>
                              <w:textAlignment w:val="baseline"/>
                              <w:rPr>
                                <w:color w:val="000000"/>
                              </w:rPr>
                            </w:pPr>
                            <w:r>
                              <w:rPr>
                                <w:color w:val="000000"/>
                              </w:rPr>
                              <w:t>36 months    0.69887</w:t>
                            </w:r>
                          </w:p>
                          <w:p>
                            <w:pPr>
                              <w:pStyle w:val="19"/>
                              <w:wordWrap w:val="0"/>
                              <w:spacing w:line="291" w:lineRule="atLeast"/>
                              <w:textAlignment w:val="baseline"/>
                              <w:rPr>
                                <w:color w:val="000000"/>
                              </w:rPr>
                            </w:pPr>
                            <w:r>
                              <w:rPr>
                                <w:color w:val="000000"/>
                              </w:rPr>
                              <w:t>60 months    0.30113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260.9pt;margin-top:20.4pt;height:110.6pt;width:185.9pt;mso-wrap-distance-bottom:3.6pt;mso-wrap-distance-left:9pt;mso-wrap-distance-right:9pt;mso-wrap-distance-top:3.6pt;z-index:251661312;mso-width-relative:margin;mso-height-relative:margin;mso-width-percent:400;mso-height-percent:200;" fillcolor="#FFFFFF" filled="t" stroked="f" coordsize="21600,21600" o:gfxdata="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QazXaAAAACgEAAA8AAAAAAAAAAQAgAAAAIgAAAGRycy9kb3ducmV2LnhtbFBLAQIU&#10;ABQAAAAIAIdO4kDLfasHKgIAAFIEAAAOAAAAAAAAAAEAIAAAACkBAABkcnMvZTJvRG9jLnhtbFBL&#10;BQYAAAAABgAGAFkBAADFBQAAAAA=&#10;">
                <v:fill on="t" focussize="0,0"/>
                <v:stroke on="f" miterlimit="8" joinstyle="miter"/>
                <v:imagedata o:title=""/>
                <o:lock v:ext="edit" aspectratio="f"/>
                <v:textbox style="mso-fit-shape-to-text:t;">
                  <w:txbxContent>
                    <w:p>
                      <w:pPr>
                        <w:pStyle w:val="19"/>
                        <w:wordWrap w:val="0"/>
                        <w:spacing w:line="291" w:lineRule="atLeast"/>
                        <w:textAlignment w:val="baseline"/>
                        <w:rPr>
                          <w:color w:val="000000"/>
                        </w:rPr>
                      </w:pPr>
                      <w:r>
                        <w:rPr>
                          <w:color w:val="000000"/>
                        </w:rPr>
                        <w:t>36 months    0.69887</w:t>
                      </w:r>
                    </w:p>
                    <w:p>
                      <w:pPr>
                        <w:pStyle w:val="19"/>
                        <w:wordWrap w:val="0"/>
                        <w:spacing w:line="291" w:lineRule="atLeast"/>
                        <w:textAlignment w:val="baseline"/>
                        <w:rPr>
                          <w:color w:val="000000"/>
                        </w:rPr>
                      </w:pPr>
                      <w:r>
                        <w:rPr>
                          <w:color w:val="000000"/>
                        </w:rPr>
                        <w:t>60 months    0.30113</w:t>
                      </w:r>
                    </w:p>
                  </w:txbxContent>
                </v:textbox>
                <w10:wrap type="square"/>
              </v:shape>
            </w:pict>
          </mc:Fallback>
        </mc:AlternateContent>
      </w:r>
      <w:r>
        <w:rPr>
          <w:rFonts w:hint="default" w:ascii="Times New Roman" w:hAnsi="Times New Roman" w:eastAsia="Times New Roman" w:cs="Times New Roman"/>
          <w:color w:val="000000"/>
          <w:sz w:val="22"/>
          <w:szCs w:val="22"/>
        </w:rPr>
        <w:t>term(categorical): Below are the percentage metrics and countplot of term</w:t>
      </w:r>
    </w:p>
    <w:p>
      <w:pPr>
        <w:pStyle w:val="34"/>
        <w:numPr>
          <w:ilvl w:val="0"/>
          <w:numId w:val="0"/>
        </w:numPr>
        <w:ind w:leftChars="0"/>
        <w:rPr>
          <w:rFonts w:ascii="Arial" w:hAnsi="Arial" w:eastAsia="Times New Roman" w:cs="Arial"/>
          <w:color w:val="000000"/>
        </w:rPr>
      </w:pPr>
      <w:r>
        <w:drawing>
          <wp:inline distT="0" distB="0" distL="0" distR="0">
            <wp:extent cx="2621280" cy="142176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48819" cy="1436931"/>
                    </a:xfrm>
                    <a:prstGeom prst="rect">
                      <a:avLst/>
                    </a:prstGeom>
                    <a:noFill/>
                    <a:ln>
                      <a:noFill/>
                    </a:ln>
                  </pic:spPr>
                </pic:pic>
              </a:graphicData>
            </a:graphic>
          </wp:inline>
        </w:drawing>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Conclusion:There is good percentage of values for both 36months and 60months classes. The classes are well balanced across our dataset. They could be turned to dummies for model building.</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Consensus: Term indicates the timeline of a borrower’s loan repayment plan. For the most part it is indicated in terms of months rather than years or weeks. This is because interest rate is applied on a monthly basis for every installment that is paid. At LendingClub every repayment plan spans across a term of either 36 months or 60 months – based on their financial stability. For example, if a person was assigned a term of 36 months, they can pay the full amount before the term ends without any pre-payment penalties but the same doesn’t apply if repayment was delayed past the term span. And delinquencies on any monthly installment incur a penalty on the borrower past the 7-day grace period.</w:t>
      </w:r>
    </w:p>
    <w:p>
      <w:pPr>
        <w:pStyle w:val="34"/>
        <w:numPr>
          <w:ilvl w:val="0"/>
          <w:numId w:val="6"/>
        </w:numPr>
        <w:ind w:left="0" w:leftChars="0" w:firstLine="0" w:firstLineChars="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int_rate(numerical): Below are metrics for skewness and kurtosis along with numerical data description of int_rate variable</w:t>
      </w:r>
    </w:p>
    <w:p>
      <w:pPr>
        <w:pStyle w:val="19"/>
        <w:shd w:val="clear" w:color="auto" w:fill="FFFFFF"/>
        <w:wordWrap w:val="0"/>
        <w:textAlignment w:val="baseline"/>
        <w:rPr>
          <w:color w:val="000000"/>
          <w:sz w:val="21"/>
          <w:szCs w:val="21"/>
        </w:rPr>
      </w:pPr>
      <w:r>
        <w:rPr>
          <w:color w:val="000000"/>
          <w:sz w:val="21"/>
          <w:szCs w:val="21"/>
        </w:rPr>
        <mc:AlternateContent>
          <mc:Choice Requires="wps">
            <w:drawing>
              <wp:anchor distT="45720" distB="45720" distL="114300" distR="114300" simplePos="0" relativeHeight="251662336" behindDoc="0" locked="0" layoutInCell="1" allowOverlap="1">
                <wp:simplePos x="0" y="0"/>
                <wp:positionH relativeFrom="column">
                  <wp:posOffset>3003550</wp:posOffset>
                </wp:positionH>
                <wp:positionV relativeFrom="paragraph">
                  <wp:posOffset>8255</wp:posOffset>
                </wp:positionV>
                <wp:extent cx="2773680" cy="1404620"/>
                <wp:effectExtent l="0" t="0" r="7620" b="5080"/>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73680" cy="1404620"/>
                        </a:xfrm>
                        <a:prstGeom prst="rect">
                          <a:avLst/>
                        </a:prstGeom>
                        <a:solidFill>
                          <a:srgbClr val="FFFFFF"/>
                        </a:solidFill>
                        <a:ln w="9525">
                          <a:noFill/>
                          <a:miter lim="800000"/>
                        </a:ln>
                      </wps:spPr>
                      <wps:txbx>
                        <w:txbxContent>
                          <w:p>
                            <w:r>
                              <w:drawing>
                                <wp:inline distT="0" distB="0" distL="0" distR="0">
                                  <wp:extent cx="2819400" cy="161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19400" cy="16192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36.5pt;margin-top:0.65pt;height:110.6pt;width:218.4pt;mso-wrap-distance-bottom:3.6pt;mso-wrap-distance-left:9pt;mso-wrap-distance-right:9pt;mso-wrap-distance-top:3.6pt;z-index:251662336;mso-width-relative:page;mso-height-relative:margin;mso-height-percent:200;" fillcolor="#FFFFFF" filled="t" stroked="f" coordsize="21600,21600" o:gfxdata="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5YGtcAAAAJAQAADwAAAAAAAAABACAAAAAiAAAAZHJzL2Rvd25yZXYueG1sUEsBAhQAFAAA&#10;AAgAh07iQNBecekpAgAAUwQAAA4AAAAAAAAAAQAgAAAAJgEAAGRycy9lMm9Eb2MueG1sUEsFBgAA&#10;AAAGAAYAWQEAAMEFAAAAAA==&#10;">
                <v:fill on="t" focussize="0,0"/>
                <v:stroke on="f" miterlimit="8" joinstyle="miter"/>
                <v:imagedata o:title=""/>
                <o:lock v:ext="edit" aspectratio="f"/>
                <v:textbox style="mso-fit-shape-to-text:t;">
                  <w:txbxContent>
                    <w:p>
                      <w:r>
                        <w:drawing>
                          <wp:inline distT="0" distB="0" distL="0" distR="0">
                            <wp:extent cx="2819400" cy="161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19400" cy="1619250"/>
                                    </a:xfrm>
                                    <a:prstGeom prst="rect">
                                      <a:avLst/>
                                    </a:prstGeom>
                                    <a:noFill/>
                                    <a:ln>
                                      <a:noFill/>
                                    </a:ln>
                                  </pic:spPr>
                                </pic:pic>
                              </a:graphicData>
                            </a:graphic>
                          </wp:inline>
                        </w:drawing>
                      </w:r>
                    </w:p>
                  </w:txbxContent>
                </v:textbox>
                <w10:wrap type="square"/>
              </v:shape>
            </w:pict>
          </mc:Fallback>
        </mc:AlternateContent>
      </w:r>
      <w:r>
        <w:rPr>
          <w:color w:val="000000"/>
          <w:sz w:val="21"/>
          <w:szCs w:val="21"/>
        </w:rPr>
        <w:t>count    150792.000000</w:t>
      </w:r>
    </w:p>
    <w:p>
      <w:pPr>
        <w:pStyle w:val="19"/>
        <w:shd w:val="clear" w:color="auto" w:fill="FFFFFF"/>
        <w:wordWrap w:val="0"/>
        <w:textAlignment w:val="baseline"/>
        <w:rPr>
          <w:color w:val="000000"/>
          <w:sz w:val="21"/>
          <w:szCs w:val="21"/>
        </w:rPr>
      </w:pPr>
      <w:r>
        <w:rPr>
          <w:color w:val="000000"/>
          <w:sz w:val="21"/>
          <w:szCs w:val="21"/>
        </w:rPr>
        <w:t>mean         12.455130</w:t>
      </w:r>
    </w:p>
    <w:p>
      <w:pPr>
        <w:pStyle w:val="19"/>
        <w:shd w:val="clear" w:color="auto" w:fill="FFFFFF"/>
        <w:wordWrap w:val="0"/>
        <w:textAlignment w:val="baseline"/>
        <w:rPr>
          <w:color w:val="000000"/>
          <w:sz w:val="21"/>
          <w:szCs w:val="21"/>
        </w:rPr>
      </w:pPr>
      <w:r>
        <w:rPr>
          <w:color w:val="000000"/>
          <w:sz w:val="21"/>
          <w:szCs w:val="21"/>
        </w:rPr>
        <w:t>std           5.028557</w:t>
      </w:r>
    </w:p>
    <w:p>
      <w:pPr>
        <w:pStyle w:val="19"/>
        <w:shd w:val="clear" w:color="auto" w:fill="FFFFFF"/>
        <w:wordWrap w:val="0"/>
        <w:textAlignment w:val="baseline"/>
        <w:rPr>
          <w:color w:val="000000"/>
          <w:sz w:val="21"/>
          <w:szCs w:val="21"/>
        </w:rPr>
      </w:pPr>
      <w:r>
        <w:rPr>
          <w:color w:val="000000"/>
          <w:sz w:val="21"/>
          <w:szCs w:val="21"/>
        </w:rPr>
        <w:t>min           5.310000</w:t>
      </w:r>
    </w:p>
    <w:p>
      <w:pPr>
        <w:pStyle w:val="19"/>
        <w:shd w:val="clear" w:color="auto" w:fill="FFFFFF"/>
        <w:wordWrap w:val="0"/>
        <w:textAlignment w:val="baseline"/>
        <w:rPr>
          <w:color w:val="000000"/>
          <w:sz w:val="21"/>
          <w:szCs w:val="21"/>
        </w:rPr>
      </w:pPr>
      <w:r>
        <w:rPr>
          <w:color w:val="000000"/>
          <w:sz w:val="21"/>
          <w:szCs w:val="21"/>
        </w:rPr>
        <w:t>25%           9.430000</w:t>
      </w:r>
    </w:p>
    <w:p>
      <w:pPr>
        <w:pStyle w:val="19"/>
        <w:shd w:val="clear" w:color="auto" w:fill="FFFFFF"/>
        <w:wordWrap w:val="0"/>
        <w:textAlignment w:val="baseline"/>
        <w:rPr>
          <w:color w:val="000000"/>
          <w:sz w:val="21"/>
          <w:szCs w:val="21"/>
        </w:rPr>
      </w:pPr>
      <w:r>
        <w:rPr>
          <w:color w:val="000000"/>
          <w:sz w:val="21"/>
          <w:szCs w:val="21"/>
        </w:rPr>
        <w:t>50%          11.980000</w:t>
      </w:r>
    </w:p>
    <w:p>
      <w:pPr>
        <w:pStyle w:val="19"/>
        <w:shd w:val="clear" w:color="auto" w:fill="FFFFFF"/>
        <w:wordWrap w:val="0"/>
        <w:textAlignment w:val="baseline"/>
        <w:rPr>
          <w:color w:val="000000"/>
          <w:sz w:val="21"/>
          <w:szCs w:val="21"/>
        </w:rPr>
      </w:pPr>
      <w:r>
        <w:rPr>
          <w:color w:val="000000"/>
          <w:sz w:val="21"/>
          <w:szCs w:val="21"/>
        </w:rPr>
        <w:t>75%          15.050000</w:t>
      </w:r>
    </w:p>
    <w:p>
      <w:pPr>
        <w:pStyle w:val="19"/>
        <w:shd w:val="clear" w:color="auto" w:fill="FFFFFF"/>
        <w:wordWrap w:val="0"/>
        <w:textAlignment w:val="baseline"/>
        <w:rPr>
          <w:color w:val="000000"/>
          <w:sz w:val="21"/>
          <w:szCs w:val="21"/>
        </w:rPr>
      </w:pPr>
      <w:r>
        <w:rPr>
          <w:color w:val="000000"/>
          <w:sz w:val="21"/>
          <w:szCs w:val="21"/>
        </w:rPr>
        <w:t>max          30.990000</w:t>
      </w:r>
    </w:p>
    <w:p>
      <w:pPr>
        <w:pStyle w:val="19"/>
        <w:shd w:val="clear" w:color="auto" w:fill="FFFFFF"/>
        <w:wordWrap w:val="0"/>
        <w:textAlignment w:val="baseline"/>
        <w:rPr>
          <w:color w:val="000000"/>
          <w:sz w:val="21"/>
          <w:szCs w:val="21"/>
        </w:rPr>
      </w:pPr>
      <w:r>
        <w:rPr>
          <w:color w:val="000000"/>
          <w:sz w:val="21"/>
          <w:szCs w:val="21"/>
        </w:rPr>
        <w:t>Skewness: 0.8606157071452561</w:t>
      </w:r>
    </w:p>
    <w:p>
      <w:pPr>
        <w:pStyle w:val="19"/>
        <w:shd w:val="clear" w:color="auto" w:fill="FFFFFF"/>
        <w:wordWrap w:val="0"/>
        <w:textAlignment w:val="baseline"/>
        <w:rPr>
          <w:color w:val="000000"/>
          <w:sz w:val="21"/>
          <w:szCs w:val="21"/>
        </w:rPr>
      </w:pPr>
      <w:r>
        <w:rPr>
          <w:color w:val="000000"/>
          <w:sz w:val="21"/>
          <w:szCs w:val="21"/>
        </w:rPr>
        <w:t>Kurtosis: 0.5741871241572105</w:t>
      </w:r>
    </w:p>
    <w:p>
      <w:pPr>
        <w:pStyle w:val="19"/>
        <w:shd w:val="clear" w:color="auto" w:fill="FFFFFF"/>
        <w:wordWrap w:val="0"/>
        <w:textAlignment w:val="baseline"/>
        <w:rPr>
          <w:color w:val="000000"/>
          <w:sz w:val="21"/>
          <w:szCs w:val="21"/>
        </w:rPr>
      </w:pPr>
    </w:p>
    <w:p>
      <w:pPr>
        <w:pStyle w:val="19"/>
        <w:shd w:val="clear" w:color="auto" w:fill="FFFFFF"/>
        <w:wordWrap w:val="0"/>
        <w:textAlignment w:val="baseline"/>
        <w:rPr>
          <w:color w:val="000000"/>
          <w:sz w:val="21"/>
          <w:szCs w:val="21"/>
        </w:rPr>
      </w:pPr>
    </w:p>
    <w:p>
      <w:pPr>
        <w:pStyle w:val="19"/>
        <w:shd w:val="clear" w:color="auto" w:fill="FFFFFF"/>
        <w:wordWrap w:val="0"/>
        <w:textAlignment w:val="baseline"/>
        <w:rPr>
          <w:rFonts w:hint="default" w:ascii="Times New Roman" w:hAnsi="Times New Roman" w:cs="Times New Roman"/>
          <w:color w:val="000000"/>
          <w:sz w:val="22"/>
          <w:szCs w:val="22"/>
        </w:rPr>
      </w:pPr>
    </w:p>
    <w:p>
      <w:pPr>
        <w:rPr>
          <w:rFonts w:hint="default" w:ascii="Times New Roman" w:hAnsi="Times New Roman" w:cs="Times New Roman"/>
          <w:color w:val="000000"/>
          <w:sz w:val="22"/>
          <w:szCs w:val="22"/>
          <w:shd w:val="clear" w:color="auto" w:fill="FFFFFF"/>
        </w:rPr>
      </w:pPr>
      <w:r>
        <w:rPr>
          <w:rFonts w:hint="default" w:ascii="Times New Roman" w:hAnsi="Times New Roman" w:eastAsia="Times New Roman" w:cs="Times New Roman"/>
          <w:color w:val="000000"/>
          <w:sz w:val="22"/>
          <w:szCs w:val="22"/>
        </w:rPr>
        <w:t>Conclusion:</w:t>
      </w:r>
      <w:r>
        <w:rPr>
          <w:rFonts w:hint="default" w:ascii="Times New Roman" w:hAnsi="Times New Roman" w:cs="Times New Roman"/>
          <w:color w:val="000000"/>
          <w:sz w:val="22"/>
          <w:szCs w:val="22"/>
          <w:shd w:val="clear" w:color="auto" w:fill="FFFFFF"/>
        </w:rPr>
        <w:t xml:space="preserve"> There’s heavy presence of outliers that can be treated using transformation</w:t>
      </w:r>
      <w:r>
        <w:rPr>
          <w:rFonts w:hint="default" w:ascii="Times New Roman" w:hAnsi="Times New Roman" w:cs="Times New Roman"/>
          <w:color w:val="000000"/>
          <w:sz w:val="22"/>
          <w:szCs w:val="22"/>
          <w:shd w:val="clear" w:color="auto" w:fill="FFFFFF"/>
          <w:lang w:val="en-IN"/>
        </w:rPr>
        <w:t xml:space="preserve">. </w:t>
      </w:r>
      <w:r>
        <w:rPr>
          <w:rFonts w:hint="default" w:ascii="Times New Roman" w:hAnsi="Times New Roman" w:cs="Times New Roman"/>
          <w:color w:val="000000"/>
          <w:sz w:val="22"/>
          <w:szCs w:val="22"/>
          <w:shd w:val="clear" w:color="auto" w:fill="FFFFFF"/>
        </w:rPr>
        <w:t>Data is not normal. Data is moderately positively skewed . Data follows a leptokurtic distribution</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Consensus: int_rate is the interest rate assigned by LendingClub once the borrower has been assigned a grade and a subgrade based several factors, such as credit history and rating, the amount one wants to borrow, and their total debt-to-income ratio. The rating/subgrade assigned to each borrower based on their credentials doesn’t just depend on borrower information but also the year and quarter of the year the loan is being lent. Interest rates can fluctuate once the repayment term is over. LendingClub offers a rate checking facility on their website which allows borrowers to know how much interest they will be charged. Here in our data most borrowers are charged between 5-15% per month.</w:t>
      </w:r>
    </w:p>
    <w:p>
      <w:pPr>
        <w:rPr>
          <w:rFonts w:ascii="Helvetica" w:hAnsi="Helvetica"/>
          <w:color w:val="000000"/>
          <w:sz w:val="21"/>
          <w:szCs w:val="21"/>
          <w:shd w:val="clear" w:color="auto" w:fill="FFFFFF"/>
        </w:rPr>
      </w:pPr>
    </w:p>
    <w:p>
      <w:pPr>
        <w:pStyle w:val="34"/>
        <w:numPr>
          <w:ilvl w:val="0"/>
          <w:numId w:val="6"/>
        </w:numPr>
        <w:ind w:left="0" w:leftChars="0" w:firstLine="0" w:firstLineChars="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installment(numerical): Below are metrics for skewness and kurtosis along with numerical data description of installment variable.</w:t>
      </w:r>
    </w:p>
    <w:p>
      <w:pPr>
        <w:pStyle w:val="34"/>
        <w:numPr>
          <w:ilvl w:val="0"/>
          <w:numId w:val="0"/>
        </w:numPr>
        <w:ind w:leftChars="0"/>
        <w:rPr>
          <w:rFonts w:hint="default" w:ascii="Times New Roman" w:hAnsi="Times New Roman" w:eastAsia="Times New Roman" w:cs="Times New Roman"/>
          <w:color w:val="000000"/>
        </w:rPr>
      </w:pPr>
    </w:p>
    <w:p>
      <w:pPr>
        <w:pStyle w:val="34"/>
        <w:numPr>
          <w:ilvl w:val="0"/>
          <w:numId w:val="0"/>
        </w:numPr>
        <w:ind w:leftChars="0"/>
        <w:rPr>
          <w:rFonts w:hint="default" w:ascii="Times New Roman" w:hAnsi="Times New Roman" w:eastAsia="Times New Roman" w:cs="Times New Roman"/>
          <w:color w:val="000000"/>
        </w:rPr>
      </w:pPr>
    </w:p>
    <w:p>
      <w:pPr>
        <w:pStyle w:val="34"/>
        <w:numPr>
          <w:ilvl w:val="0"/>
          <w:numId w:val="0"/>
        </w:numPr>
        <w:ind w:leftChars="0"/>
        <w:rPr>
          <w:rFonts w:hint="default" w:ascii="Times New Roman" w:hAnsi="Times New Roman" w:eastAsia="Times New Roman" w:cs="Times New Roman"/>
          <w:color w:val="000000"/>
        </w:rPr>
      </w:pPr>
    </w:p>
    <w:p>
      <w:pPr>
        <w:pStyle w:val="19"/>
        <w:shd w:val="clear" w:color="auto" w:fill="FFFFFF"/>
        <w:wordWrap w:val="0"/>
        <w:textAlignment w:val="baseline"/>
        <w:rPr>
          <w:color w:val="000000"/>
          <w:sz w:val="21"/>
          <w:szCs w:val="21"/>
        </w:rPr>
      </w:pPr>
      <w:r>
        <w:rPr>
          <w:color w:val="000000"/>
          <w:sz w:val="21"/>
          <w:szCs w:val="21"/>
        </w:rPr>
        <mc:AlternateContent>
          <mc:Choice Requires="wps">
            <w:drawing>
              <wp:anchor distT="45720" distB="45720" distL="114300" distR="114300" simplePos="0" relativeHeight="251663360" behindDoc="0" locked="0" layoutInCell="1" allowOverlap="1">
                <wp:simplePos x="0" y="0"/>
                <wp:positionH relativeFrom="column">
                  <wp:posOffset>3225800</wp:posOffset>
                </wp:positionH>
                <wp:positionV relativeFrom="paragraph">
                  <wp:posOffset>8890</wp:posOffset>
                </wp:positionV>
                <wp:extent cx="2717800" cy="1404620"/>
                <wp:effectExtent l="4445" t="4445" r="20955" b="19685"/>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17800" cy="1404620"/>
                        </a:xfrm>
                        <a:prstGeom prst="rect">
                          <a:avLst/>
                        </a:prstGeom>
                        <a:solidFill>
                          <a:srgbClr val="FFFFFF"/>
                        </a:solidFill>
                        <a:ln w="9525">
                          <a:solidFill>
                            <a:srgbClr val="000000"/>
                          </a:solidFill>
                          <a:miter lim="800000"/>
                        </a:ln>
                      </wps:spPr>
                      <wps:txbx>
                        <w:txbxContent>
                          <w:p>
                            <w:r>
                              <w:drawing>
                                <wp:inline distT="0" distB="0" distL="0" distR="0">
                                  <wp:extent cx="2520950" cy="161925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20950" cy="16192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54pt;margin-top:0.7pt;height:110.6pt;width:214pt;mso-wrap-distance-bottom:3.6pt;mso-wrap-distance-left:9pt;mso-wrap-distance-right:9pt;mso-wrap-distance-top:3.6pt;z-index:251663360;mso-width-relative:page;mso-height-relative:margin;mso-height-percent:200;" fillcolor="#FFFFFF" filled="t" stroked="t" coordsize="21600,21600" o:gfxdata="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1RvVzNYAAAAJAQAADwAAAAAAAAABACAAAAAiAAAAZHJzL2Rvd25yZXYueG1sUEsBAhQA&#10;FAAAAAgAh07iQOtdcNwtAgAAfAQAAA4AAAAAAAAAAQAgAAAAJQEAAGRycy9lMm9Eb2MueG1sUEsF&#10;BgAAAAAGAAYAWQEAAMQFAAAAAA==&#10;">
                <v:fill on="t" focussize="0,0"/>
                <v:stroke color="#000000" miterlimit="8" joinstyle="miter"/>
                <v:imagedata o:title=""/>
                <o:lock v:ext="edit" aspectratio="f"/>
                <v:textbox style="mso-fit-shape-to-text:t;">
                  <w:txbxContent>
                    <w:p>
                      <w:r>
                        <w:drawing>
                          <wp:inline distT="0" distB="0" distL="0" distR="0">
                            <wp:extent cx="2520950" cy="161925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20950" cy="1619250"/>
                                    </a:xfrm>
                                    <a:prstGeom prst="rect">
                                      <a:avLst/>
                                    </a:prstGeom>
                                    <a:noFill/>
                                    <a:ln>
                                      <a:noFill/>
                                    </a:ln>
                                  </pic:spPr>
                                </pic:pic>
                              </a:graphicData>
                            </a:graphic>
                          </wp:inline>
                        </w:drawing>
                      </w:r>
                    </w:p>
                  </w:txbxContent>
                </v:textbox>
                <w10:wrap type="square"/>
              </v:shape>
            </w:pict>
          </mc:Fallback>
        </mc:AlternateContent>
      </w:r>
      <w:r>
        <w:rPr>
          <w:color w:val="000000"/>
          <w:sz w:val="21"/>
          <w:szCs w:val="21"/>
        </w:rPr>
        <w:t>count    150792.000000</w:t>
      </w:r>
    </w:p>
    <w:p>
      <w:pPr>
        <w:pStyle w:val="19"/>
        <w:shd w:val="clear" w:color="auto" w:fill="FFFFFF"/>
        <w:wordWrap w:val="0"/>
        <w:textAlignment w:val="baseline"/>
        <w:rPr>
          <w:color w:val="000000"/>
          <w:sz w:val="21"/>
          <w:szCs w:val="21"/>
        </w:rPr>
      </w:pPr>
      <w:r>
        <w:rPr>
          <w:color w:val="000000"/>
          <w:sz w:val="21"/>
          <w:szCs w:val="21"/>
        </w:rPr>
        <w:t>mean        468.076601</w:t>
      </w:r>
    </w:p>
    <w:p>
      <w:pPr>
        <w:pStyle w:val="19"/>
        <w:shd w:val="clear" w:color="auto" w:fill="FFFFFF"/>
        <w:wordWrap w:val="0"/>
        <w:textAlignment w:val="baseline"/>
        <w:rPr>
          <w:color w:val="000000"/>
          <w:sz w:val="21"/>
          <w:szCs w:val="21"/>
        </w:rPr>
      </w:pPr>
      <w:r>
        <w:rPr>
          <w:color w:val="000000"/>
          <w:sz w:val="21"/>
          <w:szCs w:val="21"/>
        </w:rPr>
        <w:t>std         288.642302</w:t>
      </w:r>
    </w:p>
    <w:p>
      <w:pPr>
        <w:pStyle w:val="19"/>
        <w:shd w:val="clear" w:color="auto" w:fill="FFFFFF"/>
        <w:wordWrap w:val="0"/>
        <w:textAlignment w:val="baseline"/>
        <w:rPr>
          <w:color w:val="000000"/>
          <w:sz w:val="21"/>
          <w:szCs w:val="21"/>
        </w:rPr>
      </w:pPr>
      <w:r>
        <w:rPr>
          <w:color w:val="000000"/>
          <w:sz w:val="21"/>
          <w:szCs w:val="21"/>
        </w:rPr>
        <w:t>min          29.760000</w:t>
      </w:r>
    </w:p>
    <w:p>
      <w:pPr>
        <w:pStyle w:val="19"/>
        <w:shd w:val="clear" w:color="auto" w:fill="FFFFFF"/>
        <w:wordWrap w:val="0"/>
        <w:textAlignment w:val="baseline"/>
        <w:rPr>
          <w:color w:val="000000"/>
          <w:sz w:val="21"/>
          <w:szCs w:val="21"/>
        </w:rPr>
      </w:pPr>
      <w:r>
        <w:rPr>
          <w:color w:val="000000"/>
          <w:sz w:val="21"/>
          <w:szCs w:val="21"/>
        </w:rPr>
        <w:t>25%         254.000000</w:t>
      </w:r>
    </w:p>
    <w:p>
      <w:pPr>
        <w:pStyle w:val="19"/>
        <w:shd w:val="clear" w:color="auto" w:fill="FFFFFF"/>
        <w:wordWrap w:val="0"/>
        <w:textAlignment w:val="baseline"/>
        <w:rPr>
          <w:color w:val="000000"/>
          <w:sz w:val="21"/>
          <w:szCs w:val="21"/>
        </w:rPr>
      </w:pPr>
      <w:r>
        <w:rPr>
          <w:color w:val="000000"/>
          <w:sz w:val="21"/>
          <w:szCs w:val="21"/>
        </w:rPr>
        <w:t>50%         386.840000</w:t>
      </w:r>
    </w:p>
    <w:p>
      <w:pPr>
        <w:pStyle w:val="19"/>
        <w:shd w:val="clear" w:color="auto" w:fill="FFFFFF"/>
        <w:wordWrap w:val="0"/>
        <w:textAlignment w:val="baseline"/>
        <w:rPr>
          <w:color w:val="000000"/>
          <w:sz w:val="21"/>
          <w:szCs w:val="21"/>
        </w:rPr>
      </w:pPr>
      <w:r>
        <w:rPr>
          <w:color w:val="000000"/>
          <w:sz w:val="21"/>
          <w:szCs w:val="21"/>
        </w:rPr>
        <w:t>75%         635.660000</w:t>
      </w:r>
    </w:p>
    <w:p>
      <w:pPr>
        <w:pStyle w:val="19"/>
        <w:shd w:val="clear" w:color="auto" w:fill="FFFFFF"/>
        <w:wordWrap w:val="0"/>
        <w:textAlignment w:val="baseline"/>
        <w:rPr>
          <w:color w:val="000000"/>
          <w:sz w:val="21"/>
          <w:szCs w:val="21"/>
        </w:rPr>
      </w:pPr>
      <w:r>
        <w:rPr>
          <w:color w:val="000000"/>
          <w:sz w:val="21"/>
          <w:szCs w:val="21"/>
        </w:rPr>
        <w:t>max        1628.080000</w:t>
      </w:r>
    </w:p>
    <w:p>
      <w:pPr>
        <w:pStyle w:val="19"/>
        <w:shd w:val="clear" w:color="auto" w:fill="FFFFFF"/>
        <w:wordWrap w:val="0"/>
        <w:textAlignment w:val="baseline"/>
        <w:rPr>
          <w:color w:val="000000"/>
          <w:sz w:val="21"/>
          <w:szCs w:val="21"/>
        </w:rPr>
      </w:pPr>
      <w:r>
        <w:rPr>
          <w:color w:val="000000"/>
          <w:sz w:val="21"/>
          <w:szCs w:val="21"/>
        </w:rPr>
        <w:t>Name: installment, dtype: float64</w:t>
      </w:r>
    </w:p>
    <w:p>
      <w:pPr>
        <w:pStyle w:val="19"/>
        <w:shd w:val="clear" w:color="auto" w:fill="FFFFFF"/>
        <w:wordWrap w:val="0"/>
        <w:textAlignment w:val="baseline"/>
        <w:rPr>
          <w:color w:val="000000"/>
          <w:sz w:val="21"/>
          <w:szCs w:val="21"/>
        </w:rPr>
      </w:pPr>
      <w:r>
        <w:rPr>
          <w:color w:val="000000"/>
          <w:sz w:val="21"/>
          <w:szCs w:val="21"/>
        </w:rPr>
        <w:t>Skewness: 0.9283743045688089</w:t>
      </w:r>
    </w:p>
    <w:p>
      <w:pPr>
        <w:pStyle w:val="19"/>
        <w:shd w:val="clear" w:color="auto" w:fill="FFFFFF"/>
        <w:wordWrap w:val="0"/>
        <w:textAlignment w:val="baseline"/>
        <w:rPr>
          <w:color w:val="000000"/>
          <w:sz w:val="21"/>
          <w:szCs w:val="21"/>
        </w:rPr>
      </w:pPr>
      <w:r>
        <w:rPr>
          <w:color w:val="000000"/>
          <w:sz w:val="21"/>
          <w:szCs w:val="21"/>
        </w:rPr>
        <w:t>Kurtosis: 0.27568191450243207</w:t>
      </w:r>
    </w:p>
    <w:p>
      <w:pPr>
        <w:pStyle w:val="19"/>
        <w:shd w:val="clear" w:color="auto" w:fill="FFFFFF"/>
        <w:wordWrap w:val="0"/>
        <w:textAlignment w:val="baseline"/>
        <w:rPr>
          <w:color w:val="000000"/>
          <w:sz w:val="21"/>
          <w:szCs w:val="21"/>
        </w:rPr>
      </w:pPr>
    </w:p>
    <w:p>
      <w:pPr>
        <w:pStyle w:val="19"/>
        <w:shd w:val="clear" w:color="auto" w:fill="FFFFFF"/>
        <w:wordWrap w:val="0"/>
        <w:textAlignment w:val="baseline"/>
        <w:rPr>
          <w:color w:val="000000"/>
          <w:sz w:val="21"/>
          <w:szCs w:val="21"/>
        </w:rPr>
      </w:pP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Conclusion:  The Upper bound has to be increased inorder to include all the outliers(they are very densely populated/close to each other). Data is not normal </w:t>
      </w:r>
      <w:r>
        <w:rPr>
          <w:rFonts w:hint="default" w:ascii="Times New Roman" w:hAnsi="Times New Roman" w:eastAsia="Times New Roman" w:cs="Times New Roman"/>
          <w:color w:val="000000"/>
          <w:sz w:val="22"/>
          <w:szCs w:val="22"/>
          <w:lang w:val="en-IN"/>
        </w:rPr>
        <w:t>.</w:t>
      </w:r>
      <w:r>
        <w:rPr>
          <w:rFonts w:hint="default" w:ascii="Times New Roman" w:hAnsi="Times New Roman" w:eastAsia="Times New Roman" w:cs="Times New Roman"/>
          <w:color w:val="000000"/>
          <w:sz w:val="22"/>
          <w:szCs w:val="22"/>
        </w:rPr>
        <w:t>Positively skewed.Follows leptokurtic Distribution. Utilisation of transformation to normalize data required</w:t>
      </w: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Consensus: installment is the monthly repayment amount a borrower is assigned after loan disbursement. It depends on the term chosen for repayment and financial stability of the borrower. This feature in particular indicates the monthly installment amount irrespective of interest rate. Interest is charged on a monthly basis and fluctuates across a financial year, so person’s total monthly payment would be interest rate + fixed monthly installment. Two borrowers borrowing the same amount can have different terms and hence different fixed installment amounts to be paid. Any payment towards the loan consolidation should never go below the total monthly payment amount(considering the interest)</w:t>
      </w:r>
    </w:p>
    <w:p>
      <w:pPr>
        <w:rPr>
          <w:rFonts w:hint="default" w:ascii="Times New Roman" w:hAnsi="Times New Roman" w:eastAsia="Times New Roman" w:cs="Times New Roman"/>
          <w:color w:val="000000"/>
          <w:sz w:val="22"/>
          <w:szCs w:val="22"/>
        </w:rPr>
      </w:pPr>
    </w:p>
    <w:p>
      <w:pPr>
        <w:pStyle w:val="34"/>
        <w:numPr>
          <w:ilvl w:val="0"/>
          <w:numId w:val="6"/>
        </w:numPr>
        <w:ind w:left="0" w:leftChars="0" w:firstLine="0" w:firstLineChars="0"/>
        <w:rPr>
          <w:rFonts w:hint="default" w:ascii="Times New Roman" w:hAnsi="Times New Roman" w:eastAsia="Times New Roman" w:cs="Times New Roman"/>
          <w:color w:val="000000"/>
          <w:sz w:val="22"/>
          <w:szCs w:val="22"/>
        </w:rPr>
      </w:pPr>
      <w:r>
        <w:rPr>
          <w:rFonts w:hint="default" w:ascii="Times New Roman" w:hAnsi="Times New Roman" w:cs="Times New Roman"/>
          <w:color w:val="000000"/>
          <w:sz w:val="22"/>
          <w:szCs w:val="22"/>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217805</wp:posOffset>
                </wp:positionV>
                <wp:extent cx="2360930" cy="1404620"/>
                <wp:effectExtent l="0" t="0" r="1270" b="5080"/>
                <wp:wrapSquare wrapText="bothSides"/>
                <wp:docPr id="2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pPr>
                              <w:pStyle w:val="19"/>
                              <w:shd w:val="clear" w:color="auto" w:fill="FFFFFF"/>
                              <w:wordWrap w:val="0"/>
                              <w:textAlignment w:val="baseline"/>
                              <w:rPr>
                                <w:color w:val="000000"/>
                                <w:sz w:val="18"/>
                                <w:szCs w:val="18"/>
                              </w:rPr>
                            </w:pPr>
                            <w:r>
                              <w:rPr>
                                <w:color w:val="000000"/>
                                <w:sz w:val="18"/>
                                <w:szCs w:val="18"/>
                              </w:rPr>
                              <w:t>A2    0.046627</w:t>
                            </w:r>
                          </w:p>
                          <w:p>
                            <w:pPr>
                              <w:pStyle w:val="19"/>
                              <w:shd w:val="clear" w:color="auto" w:fill="FFFFFF"/>
                              <w:wordWrap w:val="0"/>
                              <w:textAlignment w:val="baseline"/>
                              <w:rPr>
                                <w:color w:val="000000"/>
                                <w:sz w:val="18"/>
                                <w:szCs w:val="18"/>
                              </w:rPr>
                            </w:pPr>
                            <w:r>
                              <w:rPr>
                                <w:color w:val="000000"/>
                                <w:sz w:val="18"/>
                                <w:szCs w:val="18"/>
                              </w:rPr>
                              <w:t>A1    0.042787</w:t>
                            </w:r>
                          </w:p>
                          <w:p>
                            <w:pPr>
                              <w:pStyle w:val="19"/>
                              <w:shd w:val="clear" w:color="auto" w:fill="FFFFFF"/>
                              <w:wordWrap w:val="0"/>
                              <w:textAlignment w:val="baseline"/>
                              <w:rPr>
                                <w:color w:val="000000"/>
                                <w:sz w:val="18"/>
                                <w:szCs w:val="18"/>
                              </w:rPr>
                            </w:pPr>
                            <w:r>
                              <w:rPr>
                                <w:color w:val="000000"/>
                                <w:sz w:val="18"/>
                                <w:szCs w:val="18"/>
                              </w:rPr>
                              <w:t>D1    0.032343</w:t>
                            </w:r>
                          </w:p>
                          <w:p>
                            <w:pPr>
                              <w:pStyle w:val="19"/>
                              <w:shd w:val="clear" w:color="auto" w:fill="FFFFFF"/>
                              <w:wordWrap w:val="0"/>
                              <w:textAlignment w:val="baseline"/>
                              <w:rPr>
                                <w:color w:val="000000"/>
                                <w:sz w:val="18"/>
                                <w:szCs w:val="18"/>
                              </w:rPr>
                            </w:pPr>
                            <w:r>
                              <w:rPr>
                                <w:color w:val="000000"/>
                                <w:sz w:val="18"/>
                                <w:szCs w:val="18"/>
                              </w:rPr>
                              <w:t>D2    0.030804</w:t>
                            </w:r>
                          </w:p>
                          <w:p>
                            <w:pPr>
                              <w:pStyle w:val="19"/>
                              <w:shd w:val="clear" w:color="auto" w:fill="FFFFFF"/>
                              <w:wordWrap w:val="0"/>
                              <w:textAlignment w:val="baseline"/>
                              <w:rPr>
                                <w:color w:val="000000"/>
                                <w:sz w:val="18"/>
                                <w:szCs w:val="18"/>
                              </w:rPr>
                            </w:pPr>
                            <w:r>
                              <w:rPr>
                                <w:color w:val="000000"/>
                                <w:sz w:val="18"/>
                                <w:szCs w:val="18"/>
                              </w:rPr>
                              <w:t>D3    0.029299</w:t>
                            </w:r>
                          </w:p>
                          <w:p>
                            <w:pPr>
                              <w:pStyle w:val="19"/>
                              <w:shd w:val="clear" w:color="auto" w:fill="FFFFFF"/>
                              <w:wordWrap w:val="0"/>
                              <w:textAlignment w:val="baseline"/>
                              <w:rPr>
                                <w:color w:val="000000"/>
                                <w:sz w:val="18"/>
                                <w:szCs w:val="18"/>
                              </w:rPr>
                            </w:pPr>
                            <w:r>
                              <w:rPr>
                                <w:color w:val="000000"/>
                                <w:sz w:val="18"/>
                                <w:szCs w:val="18"/>
                              </w:rPr>
                              <w:t>D4    0.026109</w:t>
                            </w:r>
                          </w:p>
                          <w:p>
                            <w:pPr>
                              <w:pStyle w:val="19"/>
                              <w:shd w:val="clear" w:color="auto" w:fill="FFFFFF"/>
                              <w:wordWrap w:val="0"/>
                              <w:textAlignment w:val="baseline"/>
                              <w:rPr>
                                <w:color w:val="000000"/>
                                <w:sz w:val="18"/>
                                <w:szCs w:val="18"/>
                              </w:rPr>
                            </w:pPr>
                            <w:r>
                              <w:rPr>
                                <w:color w:val="000000"/>
                                <w:sz w:val="18"/>
                                <w:szCs w:val="18"/>
                              </w:rPr>
                              <w:t>D5    0.024438</w:t>
                            </w:r>
                          </w:p>
                          <w:p>
                            <w:pPr>
                              <w:pStyle w:val="19"/>
                              <w:shd w:val="clear" w:color="auto" w:fill="FFFFFF"/>
                              <w:wordWrap w:val="0"/>
                              <w:textAlignment w:val="baseline"/>
                              <w:rPr>
                                <w:color w:val="000000"/>
                                <w:sz w:val="18"/>
                                <w:szCs w:val="18"/>
                              </w:rPr>
                            </w:pPr>
                            <w:r>
                              <w:rPr>
                                <w:color w:val="000000"/>
                                <w:sz w:val="18"/>
                                <w:szCs w:val="18"/>
                              </w:rPr>
                              <w:t>E5    0.008542</w:t>
                            </w:r>
                          </w:p>
                          <w:p>
                            <w:pPr>
                              <w:pStyle w:val="19"/>
                              <w:shd w:val="clear" w:color="auto" w:fill="FFFFFF"/>
                              <w:wordWrap w:val="0"/>
                              <w:textAlignment w:val="baseline"/>
                              <w:rPr>
                                <w:color w:val="000000"/>
                                <w:sz w:val="18"/>
                                <w:szCs w:val="18"/>
                              </w:rPr>
                            </w:pPr>
                            <w:r>
                              <w:rPr>
                                <w:color w:val="000000"/>
                                <w:sz w:val="18"/>
                                <w:szCs w:val="18"/>
                              </w:rPr>
                              <w:t>E3    0.007938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top:17.15pt;height:110.6pt;width:185.9pt;mso-position-horizontal:right;mso-position-horizontal-relative:margin;mso-wrap-distance-bottom:3.6pt;mso-wrap-distance-left:9pt;mso-wrap-distance-right:9pt;mso-wrap-distance-top:3.6pt;z-index:251665408;mso-width-relative:margin;mso-height-relative:margin;mso-width-percent:400;mso-height-percent:200;" fillcolor="#FFFFFF" filled="t" stroked="f" coordsize="21600,21600" o:gfxdata="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ZNFUjXAAAABwEAAA8AAAAAAAAAAQAgAAAAIgAAAGRycy9kb3ducmV2LnhtbFBLAQIUABQA&#10;AAAIAIdO4kAmEzCGKgIAAFMEAAAOAAAAAAAAAAEAIAAAACYBAABkcnMvZTJvRG9jLnhtbFBLBQYA&#10;AAAABgAGAFkBAADCBQAAAAA=&#10;">
                <v:fill on="t" focussize="0,0"/>
                <v:stroke on="f" miterlimit="8" joinstyle="miter"/>
                <v:imagedata o:title=""/>
                <o:lock v:ext="edit" aspectratio="f"/>
                <v:textbox style="mso-fit-shape-to-text:t;">
                  <w:txbxContent>
                    <w:p>
                      <w:pPr>
                        <w:pStyle w:val="19"/>
                        <w:shd w:val="clear" w:color="auto" w:fill="FFFFFF"/>
                        <w:wordWrap w:val="0"/>
                        <w:textAlignment w:val="baseline"/>
                        <w:rPr>
                          <w:color w:val="000000"/>
                          <w:sz w:val="18"/>
                          <w:szCs w:val="18"/>
                        </w:rPr>
                      </w:pPr>
                      <w:r>
                        <w:rPr>
                          <w:color w:val="000000"/>
                          <w:sz w:val="18"/>
                          <w:szCs w:val="18"/>
                        </w:rPr>
                        <w:t>A2    0.046627</w:t>
                      </w:r>
                    </w:p>
                    <w:p>
                      <w:pPr>
                        <w:pStyle w:val="19"/>
                        <w:shd w:val="clear" w:color="auto" w:fill="FFFFFF"/>
                        <w:wordWrap w:val="0"/>
                        <w:textAlignment w:val="baseline"/>
                        <w:rPr>
                          <w:color w:val="000000"/>
                          <w:sz w:val="18"/>
                          <w:szCs w:val="18"/>
                        </w:rPr>
                      </w:pPr>
                      <w:r>
                        <w:rPr>
                          <w:color w:val="000000"/>
                          <w:sz w:val="18"/>
                          <w:szCs w:val="18"/>
                        </w:rPr>
                        <w:t>A1    0.042787</w:t>
                      </w:r>
                    </w:p>
                    <w:p>
                      <w:pPr>
                        <w:pStyle w:val="19"/>
                        <w:shd w:val="clear" w:color="auto" w:fill="FFFFFF"/>
                        <w:wordWrap w:val="0"/>
                        <w:textAlignment w:val="baseline"/>
                        <w:rPr>
                          <w:color w:val="000000"/>
                          <w:sz w:val="18"/>
                          <w:szCs w:val="18"/>
                        </w:rPr>
                      </w:pPr>
                      <w:r>
                        <w:rPr>
                          <w:color w:val="000000"/>
                          <w:sz w:val="18"/>
                          <w:szCs w:val="18"/>
                        </w:rPr>
                        <w:t>D1    0.032343</w:t>
                      </w:r>
                    </w:p>
                    <w:p>
                      <w:pPr>
                        <w:pStyle w:val="19"/>
                        <w:shd w:val="clear" w:color="auto" w:fill="FFFFFF"/>
                        <w:wordWrap w:val="0"/>
                        <w:textAlignment w:val="baseline"/>
                        <w:rPr>
                          <w:color w:val="000000"/>
                          <w:sz w:val="18"/>
                          <w:szCs w:val="18"/>
                        </w:rPr>
                      </w:pPr>
                      <w:r>
                        <w:rPr>
                          <w:color w:val="000000"/>
                          <w:sz w:val="18"/>
                          <w:szCs w:val="18"/>
                        </w:rPr>
                        <w:t>D2    0.030804</w:t>
                      </w:r>
                    </w:p>
                    <w:p>
                      <w:pPr>
                        <w:pStyle w:val="19"/>
                        <w:shd w:val="clear" w:color="auto" w:fill="FFFFFF"/>
                        <w:wordWrap w:val="0"/>
                        <w:textAlignment w:val="baseline"/>
                        <w:rPr>
                          <w:color w:val="000000"/>
                          <w:sz w:val="18"/>
                          <w:szCs w:val="18"/>
                        </w:rPr>
                      </w:pPr>
                      <w:r>
                        <w:rPr>
                          <w:color w:val="000000"/>
                          <w:sz w:val="18"/>
                          <w:szCs w:val="18"/>
                        </w:rPr>
                        <w:t>D3    0.029299</w:t>
                      </w:r>
                    </w:p>
                    <w:p>
                      <w:pPr>
                        <w:pStyle w:val="19"/>
                        <w:shd w:val="clear" w:color="auto" w:fill="FFFFFF"/>
                        <w:wordWrap w:val="0"/>
                        <w:textAlignment w:val="baseline"/>
                        <w:rPr>
                          <w:color w:val="000000"/>
                          <w:sz w:val="18"/>
                          <w:szCs w:val="18"/>
                        </w:rPr>
                      </w:pPr>
                      <w:r>
                        <w:rPr>
                          <w:color w:val="000000"/>
                          <w:sz w:val="18"/>
                          <w:szCs w:val="18"/>
                        </w:rPr>
                        <w:t>D4    0.026109</w:t>
                      </w:r>
                    </w:p>
                    <w:p>
                      <w:pPr>
                        <w:pStyle w:val="19"/>
                        <w:shd w:val="clear" w:color="auto" w:fill="FFFFFF"/>
                        <w:wordWrap w:val="0"/>
                        <w:textAlignment w:val="baseline"/>
                        <w:rPr>
                          <w:color w:val="000000"/>
                          <w:sz w:val="18"/>
                          <w:szCs w:val="18"/>
                        </w:rPr>
                      </w:pPr>
                      <w:r>
                        <w:rPr>
                          <w:color w:val="000000"/>
                          <w:sz w:val="18"/>
                          <w:szCs w:val="18"/>
                        </w:rPr>
                        <w:t>D5    0.024438</w:t>
                      </w:r>
                    </w:p>
                    <w:p>
                      <w:pPr>
                        <w:pStyle w:val="19"/>
                        <w:shd w:val="clear" w:color="auto" w:fill="FFFFFF"/>
                        <w:wordWrap w:val="0"/>
                        <w:textAlignment w:val="baseline"/>
                        <w:rPr>
                          <w:color w:val="000000"/>
                          <w:sz w:val="18"/>
                          <w:szCs w:val="18"/>
                        </w:rPr>
                      </w:pPr>
                      <w:r>
                        <w:rPr>
                          <w:color w:val="000000"/>
                          <w:sz w:val="18"/>
                          <w:szCs w:val="18"/>
                        </w:rPr>
                        <w:t>E5    0.008542</w:t>
                      </w:r>
                    </w:p>
                    <w:p>
                      <w:pPr>
                        <w:pStyle w:val="19"/>
                        <w:shd w:val="clear" w:color="auto" w:fill="FFFFFF"/>
                        <w:wordWrap w:val="0"/>
                        <w:textAlignment w:val="baseline"/>
                        <w:rPr>
                          <w:color w:val="000000"/>
                          <w:sz w:val="18"/>
                          <w:szCs w:val="18"/>
                        </w:rPr>
                      </w:pPr>
                      <w:r>
                        <w:rPr>
                          <w:color w:val="000000"/>
                          <w:sz w:val="18"/>
                          <w:szCs w:val="18"/>
                        </w:rPr>
                        <w:t>E3    0.007938</w:t>
                      </w:r>
                    </w:p>
                  </w:txbxContent>
                </v:textbox>
                <w10:wrap type="square"/>
              </v:shape>
            </w:pict>
          </mc:Fallback>
        </mc:AlternateContent>
      </w:r>
      <w:r>
        <w:rPr>
          <w:rFonts w:hint="default" w:ascii="Times New Roman" w:hAnsi="Times New Roman" w:eastAsia="Times New Roman" w:cs="Times New Roman"/>
          <w:color w:val="000000"/>
          <w:sz w:val="22"/>
          <w:szCs w:val="22"/>
        </w:rPr>
        <mc:AlternateContent>
          <mc:Choice Requires="wps">
            <w:drawing>
              <wp:anchor distT="45720" distB="45720" distL="114300" distR="114300" simplePos="0" relativeHeight="251664384" behindDoc="0" locked="0" layoutInCell="1" allowOverlap="1">
                <wp:simplePos x="0" y="0"/>
                <wp:positionH relativeFrom="column">
                  <wp:posOffset>1656080</wp:posOffset>
                </wp:positionH>
                <wp:positionV relativeFrom="paragraph">
                  <wp:posOffset>211455</wp:posOffset>
                </wp:positionV>
                <wp:extent cx="2360930" cy="1404620"/>
                <wp:effectExtent l="0" t="0" r="1270" b="5080"/>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pPr>
                              <w:pStyle w:val="19"/>
                              <w:shd w:val="clear" w:color="auto" w:fill="FFFFFF"/>
                              <w:wordWrap w:val="0"/>
                              <w:textAlignment w:val="baseline"/>
                              <w:rPr>
                                <w:color w:val="000000"/>
                                <w:sz w:val="18"/>
                                <w:szCs w:val="18"/>
                              </w:rPr>
                            </w:pPr>
                            <w:r>
                              <w:rPr>
                                <w:color w:val="000000"/>
                                <w:sz w:val="18"/>
                                <w:szCs w:val="18"/>
                              </w:rPr>
                              <w:t>E4    0.006784</w:t>
                            </w:r>
                          </w:p>
                          <w:p>
                            <w:pPr>
                              <w:pStyle w:val="19"/>
                              <w:shd w:val="clear" w:color="auto" w:fill="FFFFFF"/>
                              <w:wordWrap w:val="0"/>
                              <w:textAlignment w:val="baseline"/>
                              <w:rPr>
                                <w:color w:val="000000"/>
                                <w:sz w:val="18"/>
                                <w:szCs w:val="18"/>
                              </w:rPr>
                            </w:pPr>
                            <w:r>
                              <w:rPr>
                                <w:color w:val="000000"/>
                                <w:sz w:val="18"/>
                                <w:szCs w:val="18"/>
                              </w:rPr>
                              <w:t>E2    0.006400</w:t>
                            </w:r>
                          </w:p>
                          <w:p>
                            <w:pPr>
                              <w:pStyle w:val="19"/>
                              <w:shd w:val="clear" w:color="auto" w:fill="FFFFFF"/>
                              <w:wordWrap w:val="0"/>
                              <w:textAlignment w:val="baseline"/>
                              <w:rPr>
                                <w:color w:val="000000"/>
                                <w:sz w:val="18"/>
                                <w:szCs w:val="18"/>
                              </w:rPr>
                            </w:pPr>
                            <w:r>
                              <w:rPr>
                                <w:color w:val="000000"/>
                                <w:sz w:val="18"/>
                                <w:szCs w:val="18"/>
                              </w:rPr>
                              <w:t>E1    0.004377</w:t>
                            </w:r>
                          </w:p>
                          <w:p>
                            <w:pPr>
                              <w:pStyle w:val="19"/>
                              <w:shd w:val="clear" w:color="auto" w:fill="FFFFFF"/>
                              <w:wordWrap w:val="0"/>
                              <w:textAlignment w:val="baseline"/>
                              <w:rPr>
                                <w:color w:val="000000"/>
                                <w:sz w:val="18"/>
                                <w:szCs w:val="18"/>
                              </w:rPr>
                            </w:pPr>
                            <w:r>
                              <w:rPr>
                                <w:color w:val="000000"/>
                                <w:sz w:val="18"/>
                                <w:szCs w:val="18"/>
                              </w:rPr>
                              <w:t>F1    0.003840</w:t>
                            </w:r>
                          </w:p>
                          <w:p>
                            <w:pPr>
                              <w:pStyle w:val="19"/>
                              <w:shd w:val="clear" w:color="auto" w:fill="FFFFFF"/>
                              <w:wordWrap w:val="0"/>
                              <w:textAlignment w:val="baseline"/>
                              <w:rPr>
                                <w:color w:val="000000"/>
                                <w:sz w:val="18"/>
                                <w:szCs w:val="18"/>
                              </w:rPr>
                            </w:pPr>
                            <w:r>
                              <w:rPr>
                                <w:color w:val="000000"/>
                                <w:sz w:val="18"/>
                                <w:szCs w:val="18"/>
                              </w:rPr>
                              <w:t>G1    0.001021</w:t>
                            </w:r>
                          </w:p>
                          <w:p>
                            <w:pPr>
                              <w:pStyle w:val="19"/>
                              <w:shd w:val="clear" w:color="auto" w:fill="FFFFFF"/>
                              <w:wordWrap w:val="0"/>
                              <w:textAlignment w:val="baseline"/>
                              <w:rPr>
                                <w:color w:val="000000"/>
                                <w:sz w:val="18"/>
                                <w:szCs w:val="18"/>
                              </w:rPr>
                            </w:pPr>
                            <w:r>
                              <w:rPr>
                                <w:color w:val="000000"/>
                                <w:sz w:val="18"/>
                                <w:szCs w:val="18"/>
                              </w:rPr>
                              <w:t>F2    0.000749</w:t>
                            </w:r>
                          </w:p>
                          <w:p>
                            <w:pPr>
                              <w:pStyle w:val="19"/>
                              <w:shd w:val="clear" w:color="auto" w:fill="FFFFFF"/>
                              <w:wordWrap w:val="0"/>
                              <w:textAlignment w:val="baseline"/>
                              <w:rPr>
                                <w:color w:val="000000"/>
                                <w:sz w:val="18"/>
                                <w:szCs w:val="18"/>
                              </w:rPr>
                            </w:pPr>
                            <w:r>
                              <w:rPr>
                                <w:color w:val="000000"/>
                                <w:sz w:val="18"/>
                                <w:szCs w:val="18"/>
                              </w:rPr>
                              <w:t>F3    0.000736</w:t>
                            </w:r>
                          </w:p>
                          <w:p>
                            <w:pPr>
                              <w:pStyle w:val="19"/>
                              <w:shd w:val="clear" w:color="auto" w:fill="FFFFFF"/>
                              <w:wordWrap w:val="0"/>
                              <w:textAlignment w:val="baseline"/>
                              <w:rPr>
                                <w:color w:val="000000"/>
                                <w:sz w:val="18"/>
                                <w:szCs w:val="18"/>
                              </w:rPr>
                            </w:pPr>
                            <w:r>
                              <w:rPr>
                                <w:color w:val="000000"/>
                                <w:sz w:val="18"/>
                                <w:szCs w:val="18"/>
                              </w:rPr>
                              <w:t>F5    0.000584</w:t>
                            </w:r>
                          </w:p>
                          <w:p>
                            <w:pPr>
                              <w:pStyle w:val="19"/>
                              <w:shd w:val="clear" w:color="auto" w:fill="FFFFFF"/>
                              <w:wordWrap w:val="0"/>
                              <w:textAlignment w:val="baseline"/>
                              <w:rPr>
                                <w:color w:val="000000"/>
                                <w:sz w:val="18"/>
                                <w:szCs w:val="18"/>
                              </w:rPr>
                            </w:pPr>
                            <w:r>
                              <w:rPr>
                                <w:color w:val="000000"/>
                                <w:sz w:val="18"/>
                                <w:szCs w:val="18"/>
                              </w:rPr>
                              <w:t>F4    0.000564</w:t>
                            </w:r>
                          </w:p>
                          <w:p>
                            <w:pPr>
                              <w:pStyle w:val="19"/>
                              <w:shd w:val="clear" w:color="auto" w:fill="FFFFFF"/>
                              <w:wordWrap w:val="0"/>
                              <w:textAlignment w:val="baseline"/>
                              <w:rPr>
                                <w:color w:val="000000"/>
                                <w:sz w:val="18"/>
                                <w:szCs w:val="18"/>
                              </w:rPr>
                            </w:pPr>
                            <w:r>
                              <w:rPr>
                                <w:color w:val="000000"/>
                                <w:sz w:val="18"/>
                                <w:szCs w:val="18"/>
                              </w:rPr>
                              <w:t>G2    0.000060</w:t>
                            </w:r>
                          </w:p>
                          <w:p>
                            <w:pPr>
                              <w:pStyle w:val="19"/>
                              <w:shd w:val="clear" w:color="auto" w:fill="FFFFFF"/>
                              <w:wordWrap w:val="0"/>
                              <w:textAlignment w:val="baseline"/>
                              <w:rPr>
                                <w:color w:val="000000"/>
                                <w:sz w:val="18"/>
                                <w:szCs w:val="18"/>
                              </w:rPr>
                            </w:pPr>
                            <w:r>
                              <w:rPr>
                                <w:color w:val="000000"/>
                                <w:sz w:val="18"/>
                                <w:szCs w:val="18"/>
                              </w:rPr>
                              <w:t>G4    0.000040</w:t>
                            </w:r>
                          </w:p>
                          <w:p>
                            <w:pPr>
                              <w:pStyle w:val="19"/>
                              <w:shd w:val="clear" w:color="auto" w:fill="FFFFFF"/>
                              <w:wordWrap w:val="0"/>
                              <w:textAlignment w:val="baseline"/>
                              <w:rPr>
                                <w:color w:val="000000"/>
                                <w:sz w:val="18"/>
                                <w:szCs w:val="18"/>
                              </w:rPr>
                            </w:pPr>
                            <w:r>
                              <w:rPr>
                                <w:color w:val="000000"/>
                                <w:sz w:val="18"/>
                                <w:szCs w:val="18"/>
                              </w:rPr>
                              <w:t>G3    0.000033</w:t>
                            </w:r>
                          </w:p>
                          <w:p>
                            <w:pPr>
                              <w:pStyle w:val="19"/>
                              <w:shd w:val="clear" w:color="auto" w:fill="FFFFFF"/>
                              <w:wordWrap w:val="0"/>
                              <w:textAlignment w:val="baseline"/>
                              <w:rPr>
                                <w:color w:val="000000"/>
                                <w:sz w:val="18"/>
                                <w:szCs w:val="18"/>
                              </w:rPr>
                            </w:pPr>
                            <w:r>
                              <w:rPr>
                                <w:color w:val="000000"/>
                                <w:sz w:val="18"/>
                                <w:szCs w:val="18"/>
                              </w:rPr>
                              <w:t>G5    0.000013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30.4pt;margin-top:16.65pt;height:110.6pt;width:185.9pt;mso-wrap-distance-bottom:3.6pt;mso-wrap-distance-left:9pt;mso-wrap-distance-right:9pt;mso-wrap-distance-top:3.6pt;z-index:251664384;mso-width-relative:margin;mso-height-relative:margin;mso-width-percent:400;mso-height-percent:200;" fillcolor="#FFFFFF" filled="t" stroked="f" coordsize="21600,21600" o:gfxdata="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dJ6vO2QAAAAoBAAAPAAAAAAAAAAEAIAAAACIAAABkcnMvZG93bnJldi54bWxQSwECFAAU&#10;AAAACACHTuJAywaqHCkCAABTBAAADgAAAAAAAAABACAAAAAoAQAAZHJzL2Uyb0RvYy54bWxQSwUG&#10;AAAAAAYABgBZAQAAwwUAAAAA&#10;">
                <v:fill on="t" focussize="0,0"/>
                <v:stroke on="f" miterlimit="8" joinstyle="miter"/>
                <v:imagedata o:title=""/>
                <o:lock v:ext="edit" aspectratio="f"/>
                <v:textbox style="mso-fit-shape-to-text:t;">
                  <w:txbxContent>
                    <w:p>
                      <w:pPr>
                        <w:pStyle w:val="19"/>
                        <w:shd w:val="clear" w:color="auto" w:fill="FFFFFF"/>
                        <w:wordWrap w:val="0"/>
                        <w:textAlignment w:val="baseline"/>
                        <w:rPr>
                          <w:color w:val="000000"/>
                          <w:sz w:val="18"/>
                          <w:szCs w:val="18"/>
                        </w:rPr>
                      </w:pPr>
                      <w:r>
                        <w:rPr>
                          <w:color w:val="000000"/>
                          <w:sz w:val="18"/>
                          <w:szCs w:val="18"/>
                        </w:rPr>
                        <w:t>E4    0.006784</w:t>
                      </w:r>
                    </w:p>
                    <w:p>
                      <w:pPr>
                        <w:pStyle w:val="19"/>
                        <w:shd w:val="clear" w:color="auto" w:fill="FFFFFF"/>
                        <w:wordWrap w:val="0"/>
                        <w:textAlignment w:val="baseline"/>
                        <w:rPr>
                          <w:color w:val="000000"/>
                          <w:sz w:val="18"/>
                          <w:szCs w:val="18"/>
                        </w:rPr>
                      </w:pPr>
                      <w:r>
                        <w:rPr>
                          <w:color w:val="000000"/>
                          <w:sz w:val="18"/>
                          <w:szCs w:val="18"/>
                        </w:rPr>
                        <w:t>E2    0.006400</w:t>
                      </w:r>
                    </w:p>
                    <w:p>
                      <w:pPr>
                        <w:pStyle w:val="19"/>
                        <w:shd w:val="clear" w:color="auto" w:fill="FFFFFF"/>
                        <w:wordWrap w:val="0"/>
                        <w:textAlignment w:val="baseline"/>
                        <w:rPr>
                          <w:color w:val="000000"/>
                          <w:sz w:val="18"/>
                          <w:szCs w:val="18"/>
                        </w:rPr>
                      </w:pPr>
                      <w:r>
                        <w:rPr>
                          <w:color w:val="000000"/>
                          <w:sz w:val="18"/>
                          <w:szCs w:val="18"/>
                        </w:rPr>
                        <w:t>E1    0.004377</w:t>
                      </w:r>
                    </w:p>
                    <w:p>
                      <w:pPr>
                        <w:pStyle w:val="19"/>
                        <w:shd w:val="clear" w:color="auto" w:fill="FFFFFF"/>
                        <w:wordWrap w:val="0"/>
                        <w:textAlignment w:val="baseline"/>
                        <w:rPr>
                          <w:color w:val="000000"/>
                          <w:sz w:val="18"/>
                          <w:szCs w:val="18"/>
                        </w:rPr>
                      </w:pPr>
                      <w:r>
                        <w:rPr>
                          <w:color w:val="000000"/>
                          <w:sz w:val="18"/>
                          <w:szCs w:val="18"/>
                        </w:rPr>
                        <w:t>F1    0.003840</w:t>
                      </w:r>
                    </w:p>
                    <w:p>
                      <w:pPr>
                        <w:pStyle w:val="19"/>
                        <w:shd w:val="clear" w:color="auto" w:fill="FFFFFF"/>
                        <w:wordWrap w:val="0"/>
                        <w:textAlignment w:val="baseline"/>
                        <w:rPr>
                          <w:color w:val="000000"/>
                          <w:sz w:val="18"/>
                          <w:szCs w:val="18"/>
                        </w:rPr>
                      </w:pPr>
                      <w:r>
                        <w:rPr>
                          <w:color w:val="000000"/>
                          <w:sz w:val="18"/>
                          <w:szCs w:val="18"/>
                        </w:rPr>
                        <w:t>G1    0.001021</w:t>
                      </w:r>
                    </w:p>
                    <w:p>
                      <w:pPr>
                        <w:pStyle w:val="19"/>
                        <w:shd w:val="clear" w:color="auto" w:fill="FFFFFF"/>
                        <w:wordWrap w:val="0"/>
                        <w:textAlignment w:val="baseline"/>
                        <w:rPr>
                          <w:color w:val="000000"/>
                          <w:sz w:val="18"/>
                          <w:szCs w:val="18"/>
                        </w:rPr>
                      </w:pPr>
                      <w:r>
                        <w:rPr>
                          <w:color w:val="000000"/>
                          <w:sz w:val="18"/>
                          <w:szCs w:val="18"/>
                        </w:rPr>
                        <w:t>F2    0.000749</w:t>
                      </w:r>
                    </w:p>
                    <w:p>
                      <w:pPr>
                        <w:pStyle w:val="19"/>
                        <w:shd w:val="clear" w:color="auto" w:fill="FFFFFF"/>
                        <w:wordWrap w:val="0"/>
                        <w:textAlignment w:val="baseline"/>
                        <w:rPr>
                          <w:color w:val="000000"/>
                          <w:sz w:val="18"/>
                          <w:szCs w:val="18"/>
                        </w:rPr>
                      </w:pPr>
                      <w:r>
                        <w:rPr>
                          <w:color w:val="000000"/>
                          <w:sz w:val="18"/>
                          <w:szCs w:val="18"/>
                        </w:rPr>
                        <w:t>F3    0.000736</w:t>
                      </w:r>
                    </w:p>
                    <w:p>
                      <w:pPr>
                        <w:pStyle w:val="19"/>
                        <w:shd w:val="clear" w:color="auto" w:fill="FFFFFF"/>
                        <w:wordWrap w:val="0"/>
                        <w:textAlignment w:val="baseline"/>
                        <w:rPr>
                          <w:color w:val="000000"/>
                          <w:sz w:val="18"/>
                          <w:szCs w:val="18"/>
                        </w:rPr>
                      </w:pPr>
                      <w:r>
                        <w:rPr>
                          <w:color w:val="000000"/>
                          <w:sz w:val="18"/>
                          <w:szCs w:val="18"/>
                        </w:rPr>
                        <w:t>F5    0.000584</w:t>
                      </w:r>
                    </w:p>
                    <w:p>
                      <w:pPr>
                        <w:pStyle w:val="19"/>
                        <w:shd w:val="clear" w:color="auto" w:fill="FFFFFF"/>
                        <w:wordWrap w:val="0"/>
                        <w:textAlignment w:val="baseline"/>
                        <w:rPr>
                          <w:color w:val="000000"/>
                          <w:sz w:val="18"/>
                          <w:szCs w:val="18"/>
                        </w:rPr>
                      </w:pPr>
                      <w:r>
                        <w:rPr>
                          <w:color w:val="000000"/>
                          <w:sz w:val="18"/>
                          <w:szCs w:val="18"/>
                        </w:rPr>
                        <w:t>F4    0.000564</w:t>
                      </w:r>
                    </w:p>
                    <w:p>
                      <w:pPr>
                        <w:pStyle w:val="19"/>
                        <w:shd w:val="clear" w:color="auto" w:fill="FFFFFF"/>
                        <w:wordWrap w:val="0"/>
                        <w:textAlignment w:val="baseline"/>
                        <w:rPr>
                          <w:color w:val="000000"/>
                          <w:sz w:val="18"/>
                          <w:szCs w:val="18"/>
                        </w:rPr>
                      </w:pPr>
                      <w:r>
                        <w:rPr>
                          <w:color w:val="000000"/>
                          <w:sz w:val="18"/>
                          <w:szCs w:val="18"/>
                        </w:rPr>
                        <w:t>G2    0.000060</w:t>
                      </w:r>
                    </w:p>
                    <w:p>
                      <w:pPr>
                        <w:pStyle w:val="19"/>
                        <w:shd w:val="clear" w:color="auto" w:fill="FFFFFF"/>
                        <w:wordWrap w:val="0"/>
                        <w:textAlignment w:val="baseline"/>
                        <w:rPr>
                          <w:color w:val="000000"/>
                          <w:sz w:val="18"/>
                          <w:szCs w:val="18"/>
                        </w:rPr>
                      </w:pPr>
                      <w:r>
                        <w:rPr>
                          <w:color w:val="000000"/>
                          <w:sz w:val="18"/>
                          <w:szCs w:val="18"/>
                        </w:rPr>
                        <w:t>G4    0.000040</w:t>
                      </w:r>
                    </w:p>
                    <w:p>
                      <w:pPr>
                        <w:pStyle w:val="19"/>
                        <w:shd w:val="clear" w:color="auto" w:fill="FFFFFF"/>
                        <w:wordWrap w:val="0"/>
                        <w:textAlignment w:val="baseline"/>
                        <w:rPr>
                          <w:color w:val="000000"/>
                          <w:sz w:val="18"/>
                          <w:szCs w:val="18"/>
                        </w:rPr>
                      </w:pPr>
                      <w:r>
                        <w:rPr>
                          <w:color w:val="000000"/>
                          <w:sz w:val="18"/>
                          <w:szCs w:val="18"/>
                        </w:rPr>
                        <w:t>G3    0.000033</w:t>
                      </w:r>
                    </w:p>
                    <w:p>
                      <w:pPr>
                        <w:pStyle w:val="19"/>
                        <w:shd w:val="clear" w:color="auto" w:fill="FFFFFF"/>
                        <w:wordWrap w:val="0"/>
                        <w:textAlignment w:val="baseline"/>
                        <w:rPr>
                          <w:color w:val="000000"/>
                          <w:sz w:val="18"/>
                          <w:szCs w:val="18"/>
                        </w:rPr>
                      </w:pPr>
                      <w:r>
                        <w:rPr>
                          <w:color w:val="000000"/>
                          <w:sz w:val="18"/>
                          <w:szCs w:val="18"/>
                        </w:rPr>
                        <w:t>G5    0.000013</w:t>
                      </w:r>
                    </w:p>
                  </w:txbxContent>
                </v:textbox>
                <w10:wrap type="square"/>
              </v:shape>
            </w:pict>
          </mc:Fallback>
        </mc:AlternateContent>
      </w:r>
      <w:r>
        <w:rPr>
          <w:rFonts w:hint="default" w:ascii="Times New Roman" w:hAnsi="Times New Roman" w:eastAsia="Times New Roman" w:cs="Times New Roman"/>
          <w:color w:val="000000"/>
          <w:sz w:val="22"/>
          <w:szCs w:val="22"/>
        </w:rPr>
        <w:t>sub_grade(categorical): Below are the percentage metrics and countplot of sub_grade</w:t>
      </w:r>
    </w:p>
    <w:p>
      <w:pPr>
        <w:pStyle w:val="19"/>
        <w:shd w:val="clear" w:color="auto" w:fill="FFFFFF"/>
        <w:wordWrap w:val="0"/>
        <w:textAlignment w:val="baseline"/>
        <w:rPr>
          <w:color w:val="000000"/>
          <w:sz w:val="18"/>
          <w:szCs w:val="18"/>
        </w:rPr>
      </w:pPr>
      <w:r>
        <w:rPr>
          <w:color w:val="000000"/>
          <w:sz w:val="18"/>
          <w:szCs w:val="18"/>
        </w:rPr>
        <w:t>B5    0.065023</w:t>
      </w:r>
    </w:p>
    <w:p>
      <w:pPr>
        <w:pStyle w:val="19"/>
        <w:shd w:val="clear" w:color="auto" w:fill="FFFFFF"/>
        <w:wordWrap w:val="0"/>
        <w:textAlignment w:val="baseline"/>
        <w:rPr>
          <w:color w:val="000000"/>
          <w:sz w:val="18"/>
          <w:szCs w:val="18"/>
        </w:rPr>
      </w:pPr>
      <w:r>
        <w:rPr>
          <w:color w:val="000000"/>
          <w:sz w:val="18"/>
          <w:szCs w:val="18"/>
        </w:rPr>
        <w:t>B1    0.063538</w:t>
      </w:r>
    </w:p>
    <w:p>
      <w:pPr>
        <w:pStyle w:val="19"/>
        <w:shd w:val="clear" w:color="auto" w:fill="FFFFFF"/>
        <w:wordWrap w:val="0"/>
        <w:textAlignment w:val="baseline"/>
        <w:rPr>
          <w:color w:val="000000"/>
          <w:sz w:val="18"/>
          <w:szCs w:val="18"/>
        </w:rPr>
      </w:pPr>
      <w:r>
        <w:rPr>
          <w:color w:val="000000"/>
          <w:sz w:val="18"/>
          <w:szCs w:val="18"/>
        </w:rPr>
        <w:t>B2    0.062231</w:t>
      </w:r>
    </w:p>
    <w:p>
      <w:pPr>
        <w:pStyle w:val="19"/>
        <w:shd w:val="clear" w:color="auto" w:fill="FFFFFF"/>
        <w:wordWrap w:val="0"/>
        <w:textAlignment w:val="baseline"/>
        <w:rPr>
          <w:color w:val="000000"/>
          <w:sz w:val="18"/>
          <w:szCs w:val="18"/>
        </w:rPr>
      </w:pPr>
      <w:r>
        <w:rPr>
          <w:color w:val="000000"/>
          <w:sz w:val="18"/>
          <w:szCs w:val="18"/>
        </w:rPr>
        <w:t>C1    0.060812</w:t>
      </w:r>
    </w:p>
    <w:p>
      <w:pPr>
        <w:pStyle w:val="19"/>
        <w:shd w:val="clear" w:color="auto" w:fill="FFFFFF"/>
        <w:wordWrap w:val="0"/>
        <w:textAlignment w:val="baseline"/>
        <w:rPr>
          <w:color w:val="000000"/>
          <w:sz w:val="18"/>
          <w:szCs w:val="18"/>
        </w:rPr>
      </w:pPr>
      <w:r>
        <w:rPr>
          <w:color w:val="000000"/>
          <w:sz w:val="18"/>
          <w:szCs w:val="18"/>
        </w:rPr>
        <w:t>B4    0.057888</w:t>
      </w:r>
    </w:p>
    <w:p>
      <w:pPr>
        <w:pStyle w:val="19"/>
        <w:shd w:val="clear" w:color="auto" w:fill="FFFFFF"/>
        <w:wordWrap w:val="0"/>
        <w:textAlignment w:val="baseline"/>
        <w:rPr>
          <w:color w:val="000000"/>
          <w:sz w:val="18"/>
          <w:szCs w:val="18"/>
        </w:rPr>
      </w:pPr>
      <w:r>
        <w:rPr>
          <w:color w:val="000000"/>
          <w:sz w:val="18"/>
          <w:szCs w:val="18"/>
        </w:rPr>
        <w:t>A4    0.057304</w:t>
      </w:r>
    </w:p>
    <w:p>
      <w:pPr>
        <w:pStyle w:val="19"/>
        <w:shd w:val="clear" w:color="auto" w:fill="FFFFFF"/>
        <w:wordWrap w:val="0"/>
        <w:textAlignment w:val="baseline"/>
        <w:rPr>
          <w:color w:val="000000"/>
          <w:sz w:val="18"/>
          <w:szCs w:val="18"/>
        </w:rPr>
      </w:pPr>
      <w:r>
        <w:rPr>
          <w:color w:val="000000"/>
          <w:sz w:val="18"/>
          <w:szCs w:val="18"/>
        </w:rPr>
        <w:t>C2    0.053816</w:t>
      </w:r>
    </w:p>
    <w:p>
      <w:pPr>
        <w:pStyle w:val="19"/>
        <w:shd w:val="clear" w:color="auto" w:fill="FFFFFF"/>
        <w:wordWrap w:val="0"/>
        <w:textAlignment w:val="baseline"/>
        <w:rPr>
          <w:color w:val="000000"/>
          <w:sz w:val="18"/>
          <w:szCs w:val="18"/>
        </w:rPr>
      </w:pPr>
      <w:r>
        <w:rPr>
          <w:color w:val="000000"/>
          <w:sz w:val="18"/>
          <w:szCs w:val="18"/>
        </w:rPr>
        <w:t>C3    0.053816</w:t>
      </w:r>
    </w:p>
    <w:p>
      <w:pPr>
        <w:pStyle w:val="19"/>
        <w:shd w:val="clear" w:color="auto" w:fill="FFFFFF"/>
        <w:wordWrap w:val="0"/>
        <w:textAlignment w:val="baseline"/>
        <w:rPr>
          <w:color w:val="000000"/>
          <w:sz w:val="18"/>
          <w:szCs w:val="18"/>
        </w:rPr>
      </w:pPr>
      <w:r>
        <w:rPr>
          <w:color w:val="000000"/>
          <w:sz w:val="18"/>
          <w:szCs w:val="18"/>
        </w:rPr>
        <w:t>C4    0.052271</w:t>
      </w:r>
    </w:p>
    <w:p>
      <w:pPr>
        <w:pStyle w:val="19"/>
        <w:shd w:val="clear" w:color="auto" w:fill="FFFFFF"/>
        <w:wordWrap w:val="0"/>
        <w:textAlignment w:val="baseline"/>
        <w:rPr>
          <w:color w:val="000000"/>
          <w:sz w:val="18"/>
          <w:szCs w:val="18"/>
        </w:rPr>
      </w:pPr>
      <w:r>
        <w:rPr>
          <w:color w:val="000000"/>
          <w:sz w:val="18"/>
          <w:szCs w:val="18"/>
        </w:rPr>
        <w:t>A3    0.051860</w:t>
      </w:r>
    </w:p>
    <w:p>
      <w:pPr>
        <w:pStyle w:val="19"/>
        <w:shd w:val="clear" w:color="auto" w:fill="FFFFFF"/>
        <w:wordWrap w:val="0"/>
        <w:textAlignment w:val="baseline"/>
        <w:rPr>
          <w:color w:val="000000"/>
          <w:sz w:val="18"/>
          <w:szCs w:val="18"/>
        </w:rPr>
      </w:pPr>
      <w:r>
        <w:rPr>
          <w:color w:val="000000"/>
          <w:sz w:val="18"/>
          <w:szCs w:val="18"/>
        </w:rPr>
        <w:t>B3    0.051561</w:t>
      </w:r>
    </w:p>
    <w:p>
      <w:pPr>
        <w:pStyle w:val="19"/>
        <w:shd w:val="clear" w:color="auto" w:fill="FFFFFF"/>
        <w:wordWrap w:val="0"/>
        <w:textAlignment w:val="baseline"/>
        <w:rPr>
          <w:color w:val="000000"/>
          <w:sz w:val="18"/>
          <w:szCs w:val="18"/>
        </w:rPr>
      </w:pPr>
      <w:r>
        <w:rPr>
          <w:color w:val="000000"/>
          <w:sz w:val="18"/>
          <w:szCs w:val="18"/>
        </w:rPr>
        <w:t>A5    0.047967</w:t>
      </w:r>
    </w:p>
    <w:p>
      <w:pPr>
        <w:pStyle w:val="19"/>
        <w:shd w:val="clear" w:color="auto" w:fill="FFFFFF"/>
        <w:wordWrap w:val="0"/>
        <w:textAlignment w:val="baseline"/>
        <w:rPr>
          <w:color w:val="000000"/>
          <w:sz w:val="18"/>
          <w:szCs w:val="18"/>
        </w:rPr>
      </w:pPr>
      <w:r>
        <w:rPr>
          <w:color w:val="000000"/>
          <w:sz w:val="18"/>
          <w:szCs w:val="18"/>
        </w:rPr>
        <w:t>C5    0.047827</w:t>
      </w:r>
    </w:p>
    <w:p>
      <w:pPr>
        <w:jc w:val="center"/>
        <w:rPr>
          <w:rFonts w:ascii="Arial" w:hAnsi="Arial" w:eastAsia="Times New Roman" w:cs="Arial"/>
          <w:color w:val="000000"/>
        </w:rPr>
      </w:pPr>
      <w:r>
        <w:rPr>
          <w:rFonts w:ascii="Arial" w:hAnsi="Arial" w:eastAsia="Times New Roman" w:cs="Arial"/>
          <w:color w:val="000000"/>
        </w:rPr>
        <w:drawing>
          <wp:inline distT="0" distB="0" distL="0" distR="0">
            <wp:extent cx="4438650" cy="2978150"/>
            <wp:effectExtent l="0" t="0" r="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38650" cy="2978150"/>
                    </a:xfrm>
                    <a:prstGeom prst="rect">
                      <a:avLst/>
                    </a:prstGeom>
                    <a:noFill/>
                    <a:ln>
                      <a:noFill/>
                    </a:ln>
                  </pic:spPr>
                </pic:pic>
              </a:graphicData>
            </a:graphic>
          </wp:inline>
        </w:drawing>
      </w: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Conclusion: Our subgrades range from A1 to G5. In our current dataset the highest number of borrowers were assigned the B5 grade. And the least number of borrowers were given the G5 grade (the lowest grade possible)</w:t>
      </w:r>
    </w:p>
    <w:p>
      <w:pPr>
        <w:rPr>
          <w:rFonts w:hint="default" w:ascii="Times New Roman" w:hAnsi="Times New Roman" w:cs="Times New Roman"/>
          <w:color w:val="000000"/>
          <w:sz w:val="22"/>
          <w:szCs w:val="22"/>
        </w:rPr>
      </w:pPr>
      <w:r>
        <w:rPr>
          <w:rFonts w:hint="default" w:ascii="Times New Roman" w:hAnsi="Times New Roman" w:eastAsia="Times New Roman" w:cs="Times New Roman"/>
          <w:color w:val="000000"/>
          <w:sz w:val="22"/>
          <w:szCs w:val="22"/>
        </w:rPr>
        <w:t xml:space="preserve">Consensus: Every borrower that applies for loan at lending club is given a grade(A to G) and further a sub grade(1 to 5) amidst those grades to rate a borrower based on their credit risk. The higher the grade the lower the credit risk of the person. And based on the grade assigned to the person they are charged a certain Annual Percentage Rate (interest rate + origination fee + true cost of the loan borrow). </w:t>
      </w:r>
      <w:r>
        <w:rPr>
          <w:rFonts w:hint="default" w:ascii="Times New Roman" w:hAnsi="Times New Roman" w:cs="Times New Roman"/>
          <w:color w:val="000000"/>
          <w:sz w:val="22"/>
          <w:szCs w:val="22"/>
        </w:rPr>
        <w:t>The final interest rate for each loan grade is the result of the following equation:</w:t>
      </w: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Lending Club Base Rate + Adjustment for Risk &amp; Volatility</w:t>
      </w: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 Adjustment for Risk &amp; Volatility is designed to cover expected losses and provide higher risk-adjusted returns for each loan grade increment from A1 to G5.</w:t>
      </w: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Sub grade is a highly defining factor about risk that comes with any particular borrower, given that it’s assigned after evaluating the borrower’s financial profile thoroughly.</w:t>
      </w:r>
    </w:p>
    <w:p>
      <w:pPr>
        <w:pStyle w:val="34"/>
        <w:numPr>
          <w:ilvl w:val="0"/>
          <w:numId w:val="6"/>
        </w:numPr>
        <w:ind w:left="0" w:leftChars="0" w:firstLine="0" w:firstLineChars="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mc:AlternateContent>
          <mc:Choice Requires="wps">
            <w:drawing>
              <wp:anchor distT="45720" distB="45720" distL="114300" distR="114300" simplePos="0" relativeHeight="251666432" behindDoc="0" locked="0" layoutInCell="1" allowOverlap="1">
                <wp:simplePos x="0" y="0"/>
                <wp:positionH relativeFrom="margin">
                  <wp:posOffset>3155950</wp:posOffset>
                </wp:positionH>
                <wp:positionV relativeFrom="paragraph">
                  <wp:posOffset>217170</wp:posOffset>
                </wp:positionV>
                <wp:extent cx="3060700" cy="1404620"/>
                <wp:effectExtent l="0" t="0" r="6350" b="508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noFill/>
                          <a:miter lim="800000"/>
                        </a:ln>
                      </wps:spPr>
                      <wps:txbx>
                        <w:txbxContent>
                          <w:p>
                            <w:r>
                              <w:drawing>
                                <wp:inline distT="0" distB="0" distL="0" distR="0">
                                  <wp:extent cx="2806700" cy="1714500"/>
                                  <wp:effectExtent l="0" t="0" r="1270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12105" cy="171780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48.5pt;margin-top:17.1pt;height:110.6pt;width:241pt;mso-position-horizontal-relative:margin;mso-wrap-distance-bottom:3.6pt;mso-wrap-distance-left:9pt;mso-wrap-distance-right:9pt;mso-wrap-distance-top:3.6pt;z-index:251666432;mso-width-relative:page;mso-height-relative:margin;mso-height-percent:200;" fillcolor="#FFFFFF" filled="t" stroked="f" coordsize="21600,21600" o:gfxdata="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kXXadkAAAAKAQAADwAAAAAAAAABACAAAAAiAAAAZHJzL2Rvd25yZXYueG1sUEsBAhQA&#10;FAAAAAgAh07iQPa52LkqAgAAUwQAAA4AAAAAAAAAAQAgAAAAKAEAAGRycy9lMm9Eb2MueG1sUEsF&#10;BgAAAAAGAAYAWQEAAMQFAAAAAA==&#10;">
                <v:fill on="t" focussize="0,0"/>
                <v:stroke on="f" miterlimit="8" joinstyle="miter"/>
                <v:imagedata o:title=""/>
                <o:lock v:ext="edit" aspectratio="f"/>
                <v:textbox style="mso-fit-shape-to-text:t;">
                  <w:txbxContent>
                    <w:p>
                      <w:r>
                        <w:drawing>
                          <wp:inline distT="0" distB="0" distL="0" distR="0">
                            <wp:extent cx="2806700" cy="1714500"/>
                            <wp:effectExtent l="0" t="0" r="1270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12105" cy="1717802"/>
                                    </a:xfrm>
                                    <a:prstGeom prst="rect">
                                      <a:avLst/>
                                    </a:prstGeom>
                                    <a:noFill/>
                                    <a:ln>
                                      <a:noFill/>
                                    </a:ln>
                                  </pic:spPr>
                                </pic:pic>
                              </a:graphicData>
                            </a:graphic>
                          </wp:inline>
                        </w:drawing>
                      </w:r>
                    </w:p>
                  </w:txbxContent>
                </v:textbox>
                <w10:wrap type="square"/>
              </v:shape>
            </w:pict>
          </mc:Fallback>
        </mc:AlternateContent>
      </w:r>
      <w:r>
        <w:rPr>
          <w:rFonts w:hint="default" w:ascii="Times New Roman" w:hAnsi="Times New Roman" w:eastAsia="Times New Roman" w:cs="Times New Roman"/>
          <w:color w:val="000000"/>
          <w:sz w:val="22"/>
          <w:szCs w:val="22"/>
        </w:rPr>
        <w:t>home_ownership(categorical): Below are the percentage metrics and countplot of home_ownership.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MORTGAGE    0.480443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RENT        0.390982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OWN         0.128548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ANY         0.000027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Name: home_ownership, dtype: float64</w:t>
      </w:r>
    </w:p>
    <w:p>
      <w:pPr>
        <w:pStyle w:val="34"/>
        <w:ind w:left="360"/>
        <w:rPr>
          <w:rFonts w:ascii="Arial" w:hAnsi="Arial" w:eastAsia="Times New Roman" w:cs="Arial"/>
          <w:color w:val="000000"/>
        </w:rPr>
      </w:pPr>
    </w:p>
    <w:p>
      <w:pPr>
        <w:pStyle w:val="34"/>
        <w:ind w:left="360"/>
        <w:rPr>
          <w:rFonts w:ascii="Arial" w:hAnsi="Arial" w:eastAsia="Times New Roman" w:cs="Arial"/>
          <w:color w:val="000000"/>
        </w:rPr>
      </w:pPr>
    </w:p>
    <w:p>
      <w:pPr>
        <w:rPr>
          <w:rFonts w:ascii="Arial" w:hAnsi="Arial" w:eastAsia="Times New Roman" w:cs="Arial"/>
          <w:color w:val="000000"/>
          <w:sz w:val="21"/>
          <w:szCs w:val="21"/>
        </w:rPr>
      </w:pPr>
      <w:r>
        <w:rPr>
          <w:rFonts w:ascii="Arial" w:hAnsi="Arial" w:eastAsia="Times New Roman" w:cs="Arial"/>
          <w:color w:val="000000"/>
          <w:sz w:val="21"/>
          <w:szCs w:val="21"/>
        </w:rPr>
        <w:t xml:space="preserve"> </w:t>
      </w:r>
    </w:p>
    <w:p>
      <w:pPr>
        <w:rPr>
          <w:rFonts w:hint="default" w:ascii="Times New Roman" w:hAnsi="Times New Roman" w:eastAsia="Times New Roman" w:cs="Times New Roman"/>
          <w:color w:val="000000"/>
          <w:sz w:val="22"/>
          <w:szCs w:val="22"/>
        </w:rPr>
      </w:pP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Conclusion: The only feature engineering activity to be done on this variable is to create dummy variables.</w:t>
      </w: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Consensus: Home_ownership feature in our dataset indicates the status of home ownership of our borrower. Whether it be that they own a home, or currently own one with mortgage payments going on or if they live in a rented space. There are also other kinds of residencies wherein a tenant lives in a space lease-free which might be possible if the housing costs are being paid of by their employer or if they are staying with a parent/friend who doesn’t charge them. Home ownership status is important in loan approval because it serves as proof of the person’s financial stability or pre-existing debt weight (if they are paying mortgage) – and also as collateral in the event of the borrower turning out to be a delinquent/defaulter. In the USA a lot of citizens prefer owning a home and it can be seen in our data too. A lot of people prefer to take up mortgage irrespective of the debt just to own a home. </w:t>
      </w:r>
    </w:p>
    <w:p>
      <w:pPr>
        <w:pStyle w:val="34"/>
        <w:numPr>
          <w:ilvl w:val="0"/>
          <w:numId w:val="6"/>
        </w:numPr>
        <w:ind w:left="0" w:leftChars="0" w:firstLine="0" w:firstLineChars="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total_pymnt(numerical): Below are metrics for skewness and kurtosis along with numerical data description of total_pymnt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mc:AlternateContent>
          <mc:Choice Requires="wps">
            <w:drawing>
              <wp:anchor distT="45720" distB="45720" distL="114300" distR="114300" simplePos="0" relativeHeight="251667456" behindDoc="0" locked="0" layoutInCell="1" allowOverlap="1">
                <wp:simplePos x="0" y="0"/>
                <wp:positionH relativeFrom="column">
                  <wp:posOffset>3054350</wp:posOffset>
                </wp:positionH>
                <wp:positionV relativeFrom="paragraph">
                  <wp:posOffset>5080</wp:posOffset>
                </wp:positionV>
                <wp:extent cx="3130550" cy="1404620"/>
                <wp:effectExtent l="0" t="0" r="12700" b="5080"/>
                <wp:wrapSquare wrapText="bothSides"/>
                <wp:docPr id="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solidFill>
                          <a:srgbClr val="FFFFFF"/>
                        </a:solidFill>
                        <a:ln w="9525">
                          <a:noFill/>
                          <a:miter lim="800000"/>
                        </a:ln>
                      </wps:spPr>
                      <wps:txbx>
                        <w:txbxContent>
                          <w:p>
                            <w:r>
                              <w:drawing>
                                <wp:inline distT="0" distB="0" distL="0" distR="0">
                                  <wp:extent cx="2933700" cy="16948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74792" cy="171895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40.5pt;margin-top:0.4pt;height:110.6pt;width:246.5pt;mso-wrap-distance-bottom:3.6pt;mso-wrap-distance-left:9pt;mso-wrap-distance-right:9pt;mso-wrap-distance-top:3.6pt;z-index:251667456;mso-width-relative:page;mso-height-relative:margin;mso-height-percent:200;" fillcolor="#FFFFFF" filled="t" stroked="f" coordsize="21600,21600" o:gfxdata="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k1qj41QAAAAgBAAAPAAAAAAAAAAEAIAAAACIAAABkcnMvZG93bnJldi54bWxQSwECFAAUAAAA&#10;CACHTuJAzsoB8ioCAABTBAAADgAAAAAAAAABACAAAAAkAQAAZHJzL2Uyb0RvYy54bWxQSwUGAAAA&#10;AAYABgBZAQAAwAUAAAAA&#10;">
                <v:fill on="t" focussize="0,0"/>
                <v:stroke on="f" miterlimit="8" joinstyle="miter"/>
                <v:imagedata o:title=""/>
                <o:lock v:ext="edit" aspectratio="f"/>
                <v:textbox style="mso-fit-shape-to-text:t;">
                  <w:txbxContent>
                    <w:p>
                      <w:r>
                        <w:drawing>
                          <wp:inline distT="0" distB="0" distL="0" distR="0">
                            <wp:extent cx="2933700" cy="16948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74792" cy="1718958"/>
                                    </a:xfrm>
                                    <a:prstGeom prst="rect">
                                      <a:avLst/>
                                    </a:prstGeom>
                                    <a:noFill/>
                                    <a:ln>
                                      <a:noFill/>
                                    </a:ln>
                                  </pic:spPr>
                                </pic:pic>
                              </a:graphicData>
                            </a:graphic>
                          </wp:inline>
                        </w:drawing>
                      </w:r>
                    </w:p>
                  </w:txbxContent>
                </v:textbox>
                <w10:wrap type="square"/>
              </v:shape>
            </w:pict>
          </mc:Fallback>
        </mc:AlternateContent>
      </w:r>
      <w:r>
        <w:rPr>
          <w:rFonts w:ascii="Courier New" w:hAnsi="Courier New" w:eastAsia="Times New Roman" w:cs="Courier New"/>
          <w:color w:val="000000"/>
          <w:sz w:val="21"/>
          <w:szCs w:val="21"/>
        </w:rPr>
        <w:t>count    150792.000000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mean       6779.175168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std        6289.429453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min           0.000000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25%        3023.770000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50%        4958.780000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75%        8360.750000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max       51653.389338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Name: total_pymnt, dtype: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Skewness: 2.735106894842325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Kurtosis: 9.659036267009078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p>
    <w:p>
      <w:pPr>
        <w:rPr>
          <w:rFonts w:ascii="Arial" w:hAnsi="Arial" w:eastAsia="Times New Roman" w:cs="Arial"/>
          <w:color w:val="000000"/>
          <w:sz w:val="21"/>
          <w:szCs w:val="21"/>
        </w:rPr>
      </w:pP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Conclusion: It is heavily leptokurtic and positively skewed. It requires transformation to treat the heavy presence of outliers and the skewness of the data. Capping might also be required since our outliers are so densely populated together near the upper limit of our data. </w:t>
      </w:r>
    </w:p>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Consensus: total_pyment is the total amount paid off by the loan borrower till data out of the full amount funded to them. Total amount should usually be equal to the funded amount by the time the applicant’s term reaches completion in order to not be a defaulter of loan. It’s usually not the case if the borrower has defaulted on the loan or has been charged-off. Before term completion though, this amount needs to be equal to the product of number of months and monthly installment – indicating the person has been up to date with all payments without any delinquency. It can be higher than that too if a person decided to pre-pay a large amount in lesser time to avoid the interest rate for all the months included in their term plan.</w:t>
      </w:r>
    </w:p>
    <w:p>
      <w:pPr>
        <w:pStyle w:val="34"/>
        <w:numPr>
          <w:ilvl w:val="0"/>
          <w:numId w:val="6"/>
        </w:numPr>
        <w:ind w:left="0" w:leftChars="0" w:firstLine="0" w:firstLineChars="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234315</wp:posOffset>
                </wp:positionV>
                <wp:extent cx="2813050" cy="1404620"/>
                <wp:effectExtent l="0" t="0" r="6350" b="5080"/>
                <wp:wrapSquare wrapText="bothSides"/>
                <wp:docPr id="3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13050" cy="1404620"/>
                        </a:xfrm>
                        <a:prstGeom prst="rect">
                          <a:avLst/>
                        </a:prstGeom>
                        <a:solidFill>
                          <a:srgbClr val="FFFFFF"/>
                        </a:solidFill>
                        <a:ln w="9525">
                          <a:noFill/>
                          <a:miter lim="800000"/>
                        </a:ln>
                      </wps:spPr>
                      <wps:txbx>
                        <w:txbxContent>
                          <w:p>
                            <w:r>
                              <w:drawing>
                                <wp:inline distT="0" distB="0" distL="0" distR="0">
                                  <wp:extent cx="2565400" cy="144145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5400" cy="14414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8.45pt;height:110.6pt;width:221.5pt;mso-position-horizontal:right;mso-position-horizontal-relative:margin;mso-wrap-distance-bottom:3.6pt;mso-wrap-distance-left:9pt;mso-wrap-distance-right:9pt;mso-wrap-distance-top:3.6pt;z-index:251668480;mso-width-relative:page;mso-height-relative:margin;mso-height-percent:200;" fillcolor="#FFFFFF" filled="t" stroked="f" coordsize="21600,21600" o:gfxdata="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iKm8NYAAAAHAQAADwAAAAAAAAABACAAAAAiAAAAZHJzL2Rvd25yZXYueG1sUEsBAhQAFAAA&#10;AAgAh07iQMZNN54qAgAAUwQAAA4AAAAAAAAAAQAgAAAAJQEAAGRycy9lMm9Eb2MueG1sUEsFBgAA&#10;AAAGAAYAWQEAAMEFAAAAAA==&#10;">
                <v:fill on="t" focussize="0,0"/>
                <v:stroke on="f" miterlimit="8" joinstyle="miter"/>
                <v:imagedata o:title=""/>
                <o:lock v:ext="edit" aspectratio="f"/>
                <v:textbox style="mso-fit-shape-to-text:t;">
                  <w:txbxContent>
                    <w:p>
                      <w:r>
                        <w:drawing>
                          <wp:inline distT="0" distB="0" distL="0" distR="0">
                            <wp:extent cx="2565400" cy="144145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5400" cy="1441450"/>
                                    </a:xfrm>
                                    <a:prstGeom prst="rect">
                                      <a:avLst/>
                                    </a:prstGeom>
                                    <a:noFill/>
                                    <a:ln>
                                      <a:noFill/>
                                    </a:ln>
                                  </pic:spPr>
                                </pic:pic>
                              </a:graphicData>
                            </a:graphic>
                          </wp:inline>
                        </w:drawing>
                      </w:r>
                    </w:p>
                  </w:txbxContent>
                </v:textbox>
                <w10:wrap type="square"/>
              </v:shape>
            </w:pict>
          </mc:Fallback>
        </mc:AlternateContent>
      </w:r>
      <w:r>
        <w:rPr>
          <w:rFonts w:hint="default" w:ascii="Times New Roman" w:hAnsi="Times New Roman" w:eastAsia="Times New Roman" w:cs="Times New Roman"/>
          <w:color w:val="000000"/>
          <w:sz w:val="22"/>
          <w:szCs w:val="22"/>
        </w:rPr>
        <w:t>application_type(categorical): Below are the percentage metrics and countplot of application_type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Individual    0.851192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Joint App     0.148808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Name: application_type, dtype: float64</w:t>
      </w:r>
    </w:p>
    <w:p>
      <w:pPr>
        <w:rPr>
          <w:rFonts w:ascii="Arial" w:hAnsi="Arial" w:eastAsia="Times New Roman" w:cs="Arial"/>
          <w:color w:val="000000"/>
        </w:rPr>
      </w:pPr>
    </w:p>
    <w:p>
      <w:pPr>
        <w:rPr>
          <w:rFonts w:ascii="Arial" w:hAnsi="Arial" w:eastAsia="Times New Roman" w:cs="Arial"/>
          <w:color w:val="000000"/>
        </w:rPr>
      </w:pPr>
    </w:p>
    <w:p>
      <w:pPr>
        <w:rPr>
          <w:rFonts w:ascii="Arial" w:hAnsi="Arial" w:eastAsia="Times New Roman" w:cs="Arial"/>
          <w:color w:val="000000"/>
          <w:sz w:val="21"/>
          <w:szCs w:val="21"/>
        </w:rPr>
      </w:pPr>
      <w:r>
        <w:rPr>
          <w:rFonts w:ascii="Arial" w:hAnsi="Arial" w:eastAsia="Times New Roman" w:cs="Arial"/>
          <w:color w:val="000000"/>
          <w:sz w:val="21"/>
          <w:szCs w:val="21"/>
        </w:rPr>
        <w:t>Conclusion: Most borrowers are individual applicants rather than joint borrowers. The next step in utilizing this variable would be to get dummies for it for our machine learning model</w:t>
      </w:r>
    </w:p>
    <w:p>
      <w:pPr>
        <w:rPr>
          <w:rFonts w:ascii="Arial" w:hAnsi="Arial" w:eastAsia="Times New Roman" w:cs="Arial"/>
          <w:color w:val="000000"/>
          <w:sz w:val="21"/>
          <w:szCs w:val="21"/>
        </w:rPr>
      </w:pPr>
      <w:r>
        <w:rPr>
          <w:rFonts w:ascii="Arial" w:hAnsi="Arial" w:eastAsia="Times New Roman" w:cs="Arial"/>
          <w:color w:val="000000"/>
          <w:sz w:val="21"/>
          <w:szCs w:val="21"/>
        </w:rPr>
        <w:t>Consensus: Application type indicates if a person has individually applied for a loan or if the loan was borrowed by two people under a joint application. Usually joint applications can be a good thing because it ensures more stability and security in loan repayment. There are always deviations wherein neither of the applicants have stable income sources or one of them has a lot of prior debt, and it can also be disadvantageous if there were to be asset dispute amongst the co-applicants in the future. Both applicants are charged equally, wherein the loan payment amount is split amongst them thus providing tax relief for the same amount an individual borrower applies for. The most popular reason for joint loan applications if for home loans amongst married couple, closely followed by business partners who are starting something new. For a range of reason joint applications are good as long as the co-applicants work well together in handling the loan. There’s lesser chance for them to default a loan.</w:t>
      </w:r>
    </w:p>
    <w:p>
      <w:pPr>
        <w:pStyle w:val="34"/>
        <w:numPr>
          <w:ilvl w:val="0"/>
          <w:numId w:val="6"/>
        </w:numPr>
        <w:ind w:left="0" w:leftChars="0" w:firstLine="0" w:firstLineChars="0"/>
        <w:rPr>
          <w:rFonts w:ascii="Arial" w:hAnsi="Arial" w:eastAsia="Times New Roman" w:cs="Arial"/>
          <w:color w:val="000000"/>
        </w:rPr>
      </w:pPr>
      <w:r>
        <w:rPr>
          <w:rFonts w:ascii="Arial" w:hAnsi="Arial" w:eastAsia="Times New Roman" w:cs="Arial"/>
          <w:color w:val="000000"/>
        </w:rPr>
        <w:t>dti(numerical): Below are metrics for skewness and kurtosis along with numerical data description of dti (Debt-to-income ratio)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mc:AlternateContent>
          <mc:Choice Requires="wps">
            <w:drawing>
              <wp:anchor distT="45720" distB="45720" distL="114300" distR="114300" simplePos="0" relativeHeight="251669504" behindDoc="0" locked="0" layoutInCell="1" allowOverlap="1">
                <wp:simplePos x="0" y="0"/>
                <wp:positionH relativeFrom="column">
                  <wp:posOffset>3092450</wp:posOffset>
                </wp:positionH>
                <wp:positionV relativeFrom="paragraph">
                  <wp:posOffset>3810</wp:posOffset>
                </wp:positionV>
                <wp:extent cx="3117850" cy="1898650"/>
                <wp:effectExtent l="0" t="0" r="6350" b="6350"/>
                <wp:wrapSquare wrapText="bothSides"/>
                <wp:docPr id="4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17850" cy="1898650"/>
                        </a:xfrm>
                        <a:prstGeom prst="rect">
                          <a:avLst/>
                        </a:prstGeom>
                        <a:solidFill>
                          <a:srgbClr val="FFFFFF"/>
                        </a:solidFill>
                        <a:ln w="9525">
                          <a:noFill/>
                          <a:miter lim="800000"/>
                        </a:ln>
                      </wps:spPr>
                      <wps:txbx>
                        <w:txbxContent>
                          <w:p>
                            <w:r>
                              <w:drawing>
                                <wp:inline distT="0" distB="0" distL="0" distR="0">
                                  <wp:extent cx="2895600" cy="1682750"/>
                                  <wp:effectExtent l="0" t="0" r="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95600" cy="168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43.5pt;margin-top:0.3pt;height:149.5pt;width:245.5pt;mso-wrap-distance-bottom:3.6pt;mso-wrap-distance-left:9pt;mso-wrap-distance-right:9pt;mso-wrap-distance-top:3.6pt;z-index:251669504;mso-width-relative:page;mso-height-relative:page;" fillcolor="#FFFFFF" filled="t" stroked="f" coordsize="21600,21600" o:gfxdata="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2QKY3WAAAACAEAAA8AAAAAAAAAAQAgAAAAIgAAAGRycy9kb3ducmV2LnhtbFBLAQIUABQAAAAI&#10;AIdO4kDu/wcVKAIAAFMEAAAOAAAAAAAAAAEAIAAAACUBAABkcnMvZTJvRG9jLnhtbFBLBQYAAAAA&#10;BgAGAFkBAAC/BQAAAAA=&#10;">
                <v:fill on="t" focussize="0,0"/>
                <v:stroke on="f" miterlimit="8" joinstyle="miter"/>
                <v:imagedata o:title=""/>
                <o:lock v:ext="edit" aspectratio="f"/>
                <v:textbox>
                  <w:txbxContent>
                    <w:p>
                      <w:r>
                        <w:drawing>
                          <wp:inline distT="0" distB="0" distL="0" distR="0">
                            <wp:extent cx="2895600" cy="1682750"/>
                            <wp:effectExtent l="0" t="0" r="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95600" cy="1682750"/>
                                    </a:xfrm>
                                    <a:prstGeom prst="rect">
                                      <a:avLst/>
                                    </a:prstGeom>
                                    <a:noFill/>
                                    <a:ln>
                                      <a:noFill/>
                                    </a:ln>
                                  </pic:spPr>
                                </pic:pic>
                              </a:graphicData>
                            </a:graphic>
                          </wp:inline>
                        </w:drawing>
                      </w:r>
                    </w:p>
                  </w:txbxContent>
                </v:textbox>
                <w10:wrap type="square"/>
              </v:shape>
            </w:pict>
          </mc:Fallback>
        </mc:AlternateContent>
      </w:r>
      <w:r>
        <w:rPr>
          <w:rFonts w:ascii="Courier New" w:hAnsi="Courier New" w:eastAsia="Times New Roman" w:cs="Courier New"/>
          <w:color w:val="000000"/>
          <w:sz w:val="21"/>
          <w:szCs w:val="21"/>
        </w:rPr>
        <w:t>count    150429.000000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mean         19.616939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std          21.248328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min           0.000000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25%          11.230000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50%          17.650000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75%          25.030000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max         999.000000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Name: dti, dtype: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Skewness: 24.304971844626493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Kurtosis: 960.4529148714875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p>
    <w:p>
      <w:pPr>
        <w:rPr>
          <w:rFonts w:ascii="Arial" w:hAnsi="Arial" w:eastAsia="Times New Roman" w:cs="Arial"/>
          <w:color w:val="000000"/>
          <w:sz w:val="21"/>
          <w:szCs w:val="21"/>
        </w:rPr>
      </w:pPr>
    </w:p>
    <w:p>
      <w:pPr>
        <w:rPr>
          <w:rFonts w:ascii="Arial" w:hAnsi="Arial" w:eastAsia="Times New Roman" w:cs="Arial"/>
          <w:color w:val="000000"/>
          <w:sz w:val="21"/>
          <w:szCs w:val="21"/>
        </w:rPr>
      </w:pPr>
      <w:r>
        <w:rPr>
          <w:rFonts w:ascii="Arial" w:hAnsi="Arial" w:eastAsia="Times New Roman" w:cs="Arial"/>
          <w:color w:val="000000"/>
          <w:sz w:val="21"/>
          <w:szCs w:val="21"/>
        </w:rPr>
        <w:t>Conclusion:  Our data is heavily right skewed. Transformation and capping is required to treat the heavy presence of outliers.The distribution is leptokurtic in nature</w:t>
      </w:r>
    </w:p>
    <w:p>
      <w:pPr>
        <w:rPr>
          <w:rFonts w:ascii="Arial" w:hAnsi="Arial" w:eastAsia="Times New Roman" w:cs="Arial"/>
          <w:color w:val="000000"/>
          <w:sz w:val="21"/>
          <w:szCs w:val="21"/>
        </w:rPr>
      </w:pPr>
      <w:r>
        <w:rPr>
          <w:rFonts w:ascii="Arial" w:hAnsi="Arial" w:eastAsia="Times New Roman" w:cs="Arial"/>
          <w:color w:val="000000"/>
          <w:sz w:val="21"/>
          <w:szCs w:val="21"/>
        </w:rPr>
        <w:t>Consensus: Debt-to-income ratio of a borrower is highly valuable in gauging the credit risk a certain borrower poses. Because it is the ratio between the total monthly debt payments and the monthly income of a person and gives insight on how much additional debt a person could handle. While most financial institution consider mortgage in the calculation of DTI, LendingClub excludes mortgage payments and the requested loan from LC for more stable and reliable numbers. The lower the DTI the better the borrower’s chances of getting their loan approved. A DTI below 28% is considered a really good DTI and this limit can sometimes be stretched to 37% but that’s still pushing the default risk. At LendingClub, 40% and below is considered ideal for borrowers before they send in their loan application. There are various ways to mitigate high DTI, primarily an increase in monthly income and a huge amount of debt consolidation.</w:t>
      </w:r>
    </w:p>
    <w:p>
      <w:pPr>
        <w:pStyle w:val="34"/>
        <w:numPr>
          <w:ilvl w:val="0"/>
          <w:numId w:val="0"/>
        </w:numPr>
        <w:ind w:leftChars="0"/>
        <w:rPr>
          <w:rFonts w:ascii="Arial" w:hAnsi="Arial" w:eastAsia="Times New Roman" w:cs="Arial"/>
          <w:color w:val="000000"/>
        </w:rPr>
      </w:pPr>
      <w:r>
        <w:rPr>
          <w:rFonts w:ascii="Arial" w:hAnsi="Arial" w:eastAsia="Times New Roman" w:cs="Arial"/>
          <w:color w:val="000000"/>
        </w:rPr>
        <mc:AlternateContent>
          <mc:Choice Requires="wps">
            <w:drawing>
              <wp:anchor distT="45720" distB="45720" distL="114300" distR="114300" simplePos="0" relativeHeight="251670528" behindDoc="0" locked="0" layoutInCell="1" allowOverlap="1">
                <wp:simplePos x="0" y="0"/>
                <wp:positionH relativeFrom="column">
                  <wp:posOffset>3200400</wp:posOffset>
                </wp:positionH>
                <wp:positionV relativeFrom="paragraph">
                  <wp:posOffset>433070</wp:posOffset>
                </wp:positionV>
                <wp:extent cx="2360930" cy="723900"/>
                <wp:effectExtent l="0" t="0" r="1270" b="0"/>
                <wp:wrapSquare wrapText="bothSides"/>
                <wp:docPr id="4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noFill/>
                          <a:miter lim="800000"/>
                        </a:ln>
                      </wps:spPr>
                      <wps:txbx>
                        <w:txbxContent>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50%      6.500000e+04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75%      9.500000e+04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max      9.930475e+06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Name: annual_inc, dtype: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Skewness: 48.017853354712095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Kurtosis: 4745.784693082272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Shapiro Result: (0.38317781686782837, 0.0)</w:t>
                            </w:r>
                          </w:p>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252pt;margin-top:34.1pt;height:57pt;width:185.9pt;mso-wrap-distance-bottom:3.6pt;mso-wrap-distance-left:9pt;mso-wrap-distance-right:9pt;mso-wrap-distance-top:3.6pt;z-index:251670528;mso-width-relative:margin;mso-height-relative:page;mso-width-percent:400;" fillcolor="#FFFFFF" filled="t" stroked="f" coordsize="21600,21600" o:gfxdata="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CG5VtcAAAAKAQAADwAAAAAAAAABACAAAAAiAAAAZHJzL2Rvd25yZXYueG1sUEsBAhQAFAAA&#10;AAgAh07iQGdxitcpAgAAUgQAAA4AAAAAAAAAAQAgAAAAJgEAAGRycy9lMm9Eb2MueG1sUEsFBgAA&#10;AAAGAAYAWQEAAMEFAAAAAA==&#10;">
                <v:fill on="t" focussize="0,0"/>
                <v:stroke on="f" miterlimit="8" joinstyle="miter"/>
                <v:imagedata o:title=""/>
                <o:lock v:ext="edit" aspectratio="f"/>
                <v:textbox>
                  <w:txbxContent>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50%      6.500000e+04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75%      9.500000e+04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max      9.930475e+06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Name: annual_inc, dtype: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Skewness: 48.017853354712095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Kurtosis: 4745.784693082272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Shapiro Result: (0.38317781686782837, 0.0)</w:t>
                      </w:r>
                    </w:p>
                    <w:p/>
                  </w:txbxContent>
                </v:textbox>
                <w10:wrap type="square"/>
              </v:shape>
            </w:pict>
          </mc:Fallback>
        </mc:AlternateContent>
      </w:r>
      <w:r>
        <w:rPr>
          <w:rFonts w:hint="default" w:ascii="Arial" w:hAnsi="Arial" w:eastAsia="Times New Roman" w:cs="Arial"/>
          <w:color w:val="000000"/>
          <w:lang w:val="en-IN"/>
        </w:rPr>
        <w:t xml:space="preserve">10. </w:t>
      </w:r>
      <w:r>
        <w:rPr>
          <w:rFonts w:ascii="Arial" w:hAnsi="Arial" w:eastAsia="Times New Roman" w:cs="Arial"/>
          <w:color w:val="000000"/>
        </w:rPr>
        <w:t>annual_inc(numerical): Below are metrics for skewness and kurtosis along with numerical data description of annual_inc (annual income)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count    1.507920e+05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mean     7.858652e+04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std      8.013942e+04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min      0.000000e+00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Arial" w:hAnsi="Arial" w:eastAsia="Times New Roman" w:cs="Arial"/>
          <w:color w:val="000000"/>
          <w:sz w:val="21"/>
          <w:szCs w:val="21"/>
        </w:rPr>
      </w:pPr>
      <w:r>
        <w:rPr>
          <w:rFonts w:ascii="Courier New" w:hAnsi="Courier New" w:eastAsia="Times New Roman" w:cs="Courier New"/>
          <w:color w:val="000000"/>
          <w:sz w:val="21"/>
          <w:szCs w:val="21"/>
        </w:rPr>
        <w:t>25%      4.500000e+04</w:t>
      </w:r>
    </w:p>
    <w:p>
      <w:pPr>
        <w:rPr>
          <w:rFonts w:ascii="Arial" w:hAnsi="Arial" w:eastAsia="Times New Roman" w:cs="Arial"/>
          <w:color w:val="000000"/>
          <w:sz w:val="21"/>
          <w:szCs w:val="21"/>
        </w:rPr>
      </w:pPr>
    </w:p>
    <w:p>
      <w:pPr>
        <w:rPr>
          <w:rFonts w:ascii="Arial" w:hAnsi="Arial" w:eastAsia="Times New Roman" w:cs="Arial"/>
          <w:color w:val="000000"/>
          <w:sz w:val="21"/>
          <w:szCs w:val="21"/>
        </w:rPr>
      </w:pPr>
      <w:r>
        <mc:AlternateContent>
          <mc:Choice Requires="wps">
            <w:drawing>
              <wp:anchor distT="45720" distB="45720" distL="114300" distR="114300" simplePos="0" relativeHeight="251671552" behindDoc="0" locked="0" layoutInCell="1" allowOverlap="1">
                <wp:simplePos x="0" y="0"/>
                <wp:positionH relativeFrom="column">
                  <wp:posOffset>-228600</wp:posOffset>
                </wp:positionH>
                <wp:positionV relativeFrom="paragraph">
                  <wp:posOffset>0</wp:posOffset>
                </wp:positionV>
                <wp:extent cx="3168650" cy="1593850"/>
                <wp:effectExtent l="0" t="0" r="12700" b="6350"/>
                <wp:wrapSquare wrapText="bothSides"/>
                <wp:docPr id="4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68650" cy="1593850"/>
                        </a:xfrm>
                        <a:prstGeom prst="rect">
                          <a:avLst/>
                        </a:prstGeom>
                        <a:solidFill>
                          <a:srgbClr val="FFFFFF"/>
                        </a:solidFill>
                        <a:ln w="9525">
                          <a:noFill/>
                          <a:miter lim="800000"/>
                        </a:ln>
                      </wps:spPr>
                      <wps:txbx>
                        <w:txbxContent>
                          <w:p>
                            <w:r>
                              <w:rPr>
                                <w:rFonts w:ascii="Arial" w:hAnsi="Arial" w:cs="Arial"/>
                                <w:color w:val="000000"/>
                              </w:rPr>
                              <w:drawing>
                                <wp:inline distT="0" distB="0" distL="0" distR="0">
                                  <wp:extent cx="2806700" cy="1504950"/>
                                  <wp:effectExtent l="0" t="0" r="1270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07339" cy="15052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pt;margin-top:0pt;height:125.5pt;width:249.5pt;mso-wrap-distance-bottom:3.6pt;mso-wrap-distance-left:9pt;mso-wrap-distance-right:9pt;mso-wrap-distance-top:3.6pt;z-index:251671552;mso-width-relative:page;mso-height-relative:page;" fillcolor="#FFFFFF" filled="t" stroked="f" coordsize="21600,21600" o:gfxdata="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3givU1wAAAAgBAAAPAAAAAAAAAAEAIAAAACIAAABkcnMvZG93bnJldi54bWxQSwECFAAUAAAA&#10;CACHTuJA14QqkygCAABTBAAADgAAAAAAAAABACAAAAAmAQAAZHJzL2Uyb0RvYy54bWxQSwUGAAAA&#10;AAYABgBZAQAAwAUAAAAA&#10;">
                <v:fill on="t" focussize="0,0"/>
                <v:stroke on="f" miterlimit="8" joinstyle="miter"/>
                <v:imagedata o:title=""/>
                <o:lock v:ext="edit" aspectratio="f"/>
                <v:textbox>
                  <w:txbxContent>
                    <w:p>
                      <w:r>
                        <w:rPr>
                          <w:rFonts w:ascii="Arial" w:hAnsi="Arial" w:cs="Arial"/>
                          <w:color w:val="000000"/>
                        </w:rPr>
                        <w:drawing>
                          <wp:inline distT="0" distB="0" distL="0" distR="0">
                            <wp:extent cx="2806700" cy="1504950"/>
                            <wp:effectExtent l="0" t="0" r="1270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07339" cy="1505293"/>
                                    </a:xfrm>
                                    <a:prstGeom prst="rect">
                                      <a:avLst/>
                                    </a:prstGeom>
                                    <a:noFill/>
                                    <a:ln>
                                      <a:noFill/>
                                    </a:ln>
                                  </pic:spPr>
                                </pic:pic>
                              </a:graphicData>
                            </a:graphic>
                          </wp:inline>
                        </w:drawing>
                      </w:r>
                    </w:p>
                  </w:txbxContent>
                </v:textbox>
                <w10:wrap type="square"/>
              </v:shape>
            </w:pict>
          </mc:Fallback>
        </mc:AlternateContent>
      </w:r>
      <w:r>
        <w:rPr>
          <w:rFonts w:ascii="Arial" w:hAnsi="Arial" w:eastAsia="Times New Roman" w:cs="Arial"/>
          <w:color w:val="000000"/>
          <w:sz w:val="21"/>
          <w:szCs w:val="21"/>
        </w:rPr>
        <w:t>Conclusion: 1.Our data is heavily right skewed. 2. Heavy presence of outliers that can be treated with transformation. 3. The distribution is leptokurtic in nature 4. The outliers in our data are very huge compared to the mean and median of the spread</w:t>
      </w:r>
    </w:p>
    <w:p>
      <w:pPr>
        <w:rPr>
          <w:rFonts w:ascii="Arial" w:hAnsi="Arial" w:eastAsia="Times New Roman" w:cs="Arial"/>
          <w:color w:val="000000"/>
        </w:rPr>
      </w:pPr>
    </w:p>
    <w:p>
      <w:pPr>
        <w:rPr>
          <w:rFonts w:ascii="Arial" w:hAnsi="Arial" w:eastAsia="Times New Roman" w:cs="Arial"/>
          <w:color w:val="000000"/>
        </w:rPr>
      </w:pPr>
    </w:p>
    <w:p>
      <w:pPr>
        <w:rPr>
          <w:rFonts w:ascii="Arial" w:hAnsi="Arial" w:eastAsia="Times New Roman" w:cs="Arial"/>
          <w:color w:val="000000"/>
        </w:rPr>
      </w:pPr>
    </w:p>
    <w:p>
      <w:pPr>
        <w:rPr>
          <w:rFonts w:ascii="Arial" w:hAnsi="Arial" w:eastAsia="Times New Roman" w:cs="Arial"/>
          <w:color w:val="000000"/>
          <w:sz w:val="21"/>
          <w:szCs w:val="21"/>
        </w:rPr>
      </w:pPr>
      <w:r>
        <w:rPr>
          <w:rFonts w:ascii="Arial" w:hAnsi="Arial" w:eastAsia="Times New Roman" w:cs="Arial"/>
          <w:color w:val="000000"/>
          <w:sz w:val="21"/>
          <w:szCs w:val="21"/>
        </w:rPr>
        <w:t>Consensus: Annual income is the annual earnings of a borrower and this case this feature indicates the annual income of the primary applicant if the loan was a joint application. Annual income is another heavily applicable variable that’s considered for the sake of loan approval or rejection. Because a high income indicates good ability to handle debt/additional debt. It indicates low credit risk. If a person doesn’t have high annual income they can still go through loan approval either by making huge down payments at the get go, adding on a co-applicant(although this is risky), or by paying off a huge amount of debt before applying for any amount of loan (a tactic used to decrease our DTI).</w:t>
      </w:r>
    </w:p>
    <w:p>
      <w:pPr>
        <w:numPr>
          <w:ilvl w:val="0"/>
          <w:numId w:val="0"/>
        </w:numPr>
        <w:ind w:leftChars="0"/>
        <w:rPr>
          <w:rFonts w:ascii="Arial" w:hAnsi="Arial" w:eastAsia="Times New Roman" w:cs="Arial"/>
          <w:color w:val="000000"/>
        </w:rPr>
      </w:pPr>
      <w:r>
        <w:rPr>
          <w:rFonts w:hint="default" w:ascii="Arial" w:hAnsi="Arial" w:eastAsia="Times New Roman" w:cs="Arial"/>
          <w:color w:val="000000"/>
          <w:lang w:val="en-IN"/>
        </w:rPr>
        <w:t>11.</w:t>
      </w:r>
      <w:r>
        <w:rPr>
          <w:rFonts w:ascii="Arial" w:hAnsi="Arial" w:eastAsia="Times New Roman" w:cs="Arial"/>
          <w:color w:val="000000"/>
        </w:rPr>
        <w:t>Purpose(categorical): Below are the percentage metrics and countplot of purpose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mc:AlternateContent>
          <mc:Choice Requires="wps">
            <w:drawing>
              <wp:anchor distT="45720" distB="45720" distL="114300" distR="114300" simplePos="0" relativeHeight="251672576" behindDoc="0" locked="0" layoutInCell="1" allowOverlap="1">
                <wp:simplePos x="0" y="0"/>
                <wp:positionH relativeFrom="column">
                  <wp:posOffset>2794000</wp:posOffset>
                </wp:positionH>
                <wp:positionV relativeFrom="paragraph">
                  <wp:posOffset>82550</wp:posOffset>
                </wp:positionV>
                <wp:extent cx="3435350" cy="1809750"/>
                <wp:effectExtent l="0" t="0" r="12700" b="0"/>
                <wp:wrapSquare wrapText="bothSides"/>
                <wp:docPr id="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35350" cy="1809750"/>
                        </a:xfrm>
                        <a:prstGeom prst="rect">
                          <a:avLst/>
                        </a:prstGeom>
                        <a:solidFill>
                          <a:srgbClr val="FFFFFF"/>
                        </a:solidFill>
                        <a:ln w="9525">
                          <a:noFill/>
                          <a:miter lim="800000"/>
                        </a:ln>
                      </wps:spPr>
                      <wps:txbx>
                        <w:txbxContent>
                          <w:p>
                            <w:r>
                              <w:drawing>
                                <wp:inline distT="0" distB="0" distL="0" distR="0">
                                  <wp:extent cx="3219450" cy="1684655"/>
                                  <wp:effectExtent l="0" t="0" r="0" b="107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48091" cy="169964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0pt;margin-top:6.5pt;height:142.5pt;width:270.5pt;mso-wrap-distance-bottom:3.6pt;mso-wrap-distance-left:9pt;mso-wrap-distance-right:9pt;mso-wrap-distance-top:3.6pt;z-index:251672576;mso-width-relative:page;mso-height-relative:page;" fillcolor="#FFFFFF" filled="t" stroked="f" coordsize="21600,21600" o:gfxdata="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oD23HYAAAACgEAAA8AAAAAAAAAAQAgAAAAIgAAAGRycy9kb3ducmV2LnhtbFBLAQIUABQA&#10;AAAIAIdO4kDoNN1wKQIAAFMEAAAOAAAAAAAAAAEAIAAAACcBAABkcnMvZTJvRG9jLnhtbFBLBQYA&#10;AAAABgAGAFkBAADCBQAAAAA=&#10;">
                <v:fill on="t" focussize="0,0"/>
                <v:stroke on="f" miterlimit="8" joinstyle="miter"/>
                <v:imagedata o:title=""/>
                <o:lock v:ext="edit" aspectratio="f"/>
                <v:textbox>
                  <w:txbxContent>
                    <w:p>
                      <w:r>
                        <w:drawing>
                          <wp:inline distT="0" distB="0" distL="0" distR="0">
                            <wp:extent cx="3219450" cy="1684655"/>
                            <wp:effectExtent l="0" t="0" r="0" b="107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48091" cy="1699642"/>
                                    </a:xfrm>
                                    <a:prstGeom prst="rect">
                                      <a:avLst/>
                                    </a:prstGeom>
                                    <a:noFill/>
                                    <a:ln>
                                      <a:noFill/>
                                    </a:ln>
                                  </pic:spPr>
                                </pic:pic>
                              </a:graphicData>
                            </a:graphic>
                          </wp:inline>
                        </w:drawing>
                      </w:r>
                    </w:p>
                  </w:txbxContent>
                </v:textbox>
                <w10:wrap type="square"/>
              </v:shape>
            </w:pict>
          </mc:Fallback>
        </mc:AlternateContent>
      </w:r>
      <w:r>
        <w:rPr>
          <w:rFonts w:ascii="Courier New" w:hAnsi="Courier New" w:eastAsia="Times New Roman" w:cs="Courier New"/>
          <w:color w:val="000000"/>
          <w:sz w:val="21"/>
          <w:szCs w:val="21"/>
        </w:rPr>
        <w:t>debt_consolidation    0.505173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credit_card           0.229873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other                 0.091417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home_improvement      0.072922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major_purchase        0.029730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medical               0.016327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house                 0.015684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car                   0.012434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small_business        0.011784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vacation              0.007229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moving                0.006831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renewable_energy      0.000564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wedding               0.000033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Name: purpose, dtype: float64</w:t>
      </w:r>
    </w:p>
    <w:p>
      <w:pPr>
        <w:rPr>
          <w:rFonts w:ascii="Arial" w:hAnsi="Arial" w:eastAsia="Times New Roman" w:cs="Arial"/>
          <w:color w:val="000000"/>
          <w:sz w:val="21"/>
          <w:szCs w:val="21"/>
        </w:rPr>
      </w:pPr>
    </w:p>
    <w:p>
      <w:pPr>
        <w:rPr>
          <w:rFonts w:ascii="Arial" w:hAnsi="Arial" w:eastAsia="Times New Roman" w:cs="Arial"/>
          <w:color w:val="000000"/>
          <w:sz w:val="21"/>
          <w:szCs w:val="21"/>
        </w:rPr>
      </w:pPr>
      <w:r>
        <w:rPr>
          <w:rFonts w:ascii="Arial" w:hAnsi="Arial" w:eastAsia="Times New Roman" w:cs="Arial"/>
          <w:color w:val="000000"/>
          <w:sz w:val="21"/>
          <w:szCs w:val="21"/>
        </w:rPr>
        <w:t>Conclusion: The most frequent purpose for lending a loan at Lending Club turns out to be debt consolidation which is paying off previous debts that are nearing their term completion. It can because of student loans, business loans, car loans, credit delinquencies that need to be paid off etc.</w:t>
      </w:r>
    </w:p>
    <w:p>
      <w:pPr>
        <w:rPr>
          <w:rFonts w:ascii="Arial" w:hAnsi="Arial" w:eastAsia="Times New Roman" w:cs="Arial"/>
          <w:color w:val="000000"/>
          <w:sz w:val="21"/>
          <w:szCs w:val="21"/>
        </w:rPr>
      </w:pPr>
      <w:r>
        <w:rPr>
          <w:rFonts w:ascii="Arial" w:hAnsi="Arial" w:eastAsia="Times New Roman" w:cs="Arial"/>
          <w:color w:val="000000"/>
          <w:sz w:val="21"/>
          <w:szCs w:val="21"/>
        </w:rPr>
        <w:t>Consensus: Purpose of a loan dictates the reason a person wants to lend a loan from an institution. Lending Club provides loan under personal loan disbursement. While credit history, income, previous debts all matter the most when it comes to evaluating loan risk, purpose dictates the interest rate that an institution charges the applicant to an extent. For example certain institutions/banks charge less interest for credit card debt but more for home improvement purpose loans. At Lending Club, this variable ties into the sub_grade assignment of a person so that they can be charged the appropriate interest based on their purpose amongst numerous other factors.</w:t>
      </w:r>
    </w:p>
    <w:p>
      <w:pPr>
        <w:rPr>
          <w:rFonts w:ascii="Arial" w:hAnsi="Arial" w:eastAsia="Times New Roman" w:cs="Arial"/>
          <w:b/>
          <w:bCs/>
          <w:color w:val="000000"/>
          <w:sz w:val="28"/>
          <w:szCs w:val="28"/>
        </w:rPr>
      </w:pPr>
    </w:p>
    <w:p>
      <w:pPr>
        <w:jc w:val="center"/>
        <w:rPr>
          <w:rFonts w:hint="default" w:ascii="Arial" w:hAnsi="Arial" w:eastAsia="Times New Roman" w:cs="Arial"/>
          <w:b/>
          <w:bCs/>
          <w:color w:val="000000"/>
          <w:sz w:val="28"/>
          <w:szCs w:val="28"/>
          <w:lang w:val="en-IN"/>
        </w:rPr>
      </w:pPr>
      <w:r>
        <w:rPr>
          <w:rFonts w:hint="default" w:ascii="Arial" w:hAnsi="Arial" w:eastAsia="Times New Roman" w:cs="Arial"/>
          <w:b/>
          <w:bCs/>
          <w:color w:val="000000"/>
          <w:sz w:val="28"/>
          <w:szCs w:val="28"/>
          <w:lang w:val="en-IN"/>
        </w:rPr>
        <w:t xml:space="preserve">EDA insights for the remaining features </w:t>
      </w:r>
    </w:p>
    <w:p>
      <w:pPr>
        <w:rPr>
          <w:rFonts w:ascii="Arial" w:hAnsi="Arial" w:eastAsia="Times New Roman" w:cs="Arial"/>
          <w:b/>
          <w:bCs/>
          <w:color w:val="000000"/>
        </w:rPr>
      </w:pPr>
      <w:r>
        <w:rPr>
          <w:rFonts w:ascii="Arial" w:hAnsi="Arial" w:eastAsia="Times New Roman" w:cs="Arial"/>
          <w:b/>
          <w:bCs/>
          <w:color w:val="000000"/>
        </w:rPr>
        <w:t>FINANCIAL ACCOUNTS BASED FEATURES:</w:t>
      </w:r>
    </w:p>
    <w:p>
      <w:pPr>
        <w:rPr>
          <w:rFonts w:ascii="Arial" w:hAnsi="Arial" w:eastAsia="Times New Roman" w:cs="Arial"/>
          <w:color w:val="000000"/>
        </w:rPr>
      </w:pPr>
      <w:r>
        <w:rPr>
          <w:rFonts w:ascii="Arial" w:hAnsi="Arial" w:eastAsia="Times New Roman" w:cs="Arial"/>
          <w:color w:val="000000"/>
        </w:rPr>
        <w:t>These are all the features that contain data of all financial accounts owned by the applicant, including but not limited to number of accounts and timelines of the same with respect to open trades, credit lines, revolving credit, bank card accounts, installment accounts, mortgage and number of satisfactory bank accounts. They are as listed below:</w:t>
      </w:r>
    </w:p>
    <w:p>
      <w:pPr>
        <w:rPr>
          <w:rFonts w:ascii="Arial" w:hAnsi="Arial" w:eastAsia="Times New Roman" w:cs="Arial"/>
          <w:i/>
          <w:iCs/>
          <w:color w:val="000000"/>
        </w:rPr>
      </w:pPr>
      <w:r>
        <w:rPr>
          <w:rFonts w:ascii="Arial" w:hAnsi="Arial" w:eastAsia="Times New Roman" w:cs="Arial"/>
          <w:i/>
          <w:iCs/>
          <w:color w:val="000000"/>
        </w:rPr>
        <w:t>open_acc, total_acc, earliest_cr_line,open_acc_6m,open_act_il,open_il_12m,open_il_24m, open_rv_12m,open_rv_24m, total_cu_tl, acc_open_past_24mths,mo_sin_old_rev_tl_op, mo_sin_rcnt_rev_tl_op, mo_sin_rcnt_tl, mort_acc, num_accts_ever_120_pd, num_actv_bc_tl, num_actv_rev_tl, num_bc_sats, num_bc_tl,num_il_tl, num_op_rev_tl, num_rev_accts, num_rev_tl_bal_gt_0, num_sats, num_tl_op_past_12m, mths_since_rcnt_il, mo_sin_old_il_acct, mths_since_recent_bc.</w:t>
      </w:r>
    </w:p>
    <w:p>
      <w:pPr>
        <w:rPr>
          <w:rFonts w:ascii="Arial" w:hAnsi="Arial" w:eastAsia="Times New Roman" w:cs="Arial"/>
          <w:color w:val="000000"/>
        </w:rPr>
      </w:pPr>
      <w:r>
        <w:rPr>
          <w:rFonts w:ascii="Arial" w:hAnsi="Arial" w:eastAsia="Times New Roman" w:cs="Arial"/>
          <w:color w:val="000000"/>
        </w:rPr>
        <w:t xml:space="preserve">Conclusion: The data for all these variables is heavily right skewed and in need of transformation for the treatment of outliers. Most of these features share similar distributions with other variables in this list, similar down to the skewness metric derived. Variables </w:t>
      </w:r>
      <w:r>
        <w:rPr>
          <w:rFonts w:ascii="Arial" w:hAnsi="Arial" w:eastAsia="Times New Roman" w:cs="Arial"/>
          <w:i/>
          <w:iCs/>
          <w:color w:val="000000"/>
        </w:rPr>
        <w:t xml:space="preserve">mo_sin_old_il_acct </w:t>
      </w:r>
      <w:r>
        <w:rPr>
          <w:rFonts w:ascii="Arial" w:hAnsi="Arial" w:eastAsia="Times New Roman" w:cs="Arial"/>
          <w:color w:val="000000"/>
        </w:rPr>
        <w:t xml:space="preserve">and </w:t>
      </w:r>
      <w:r>
        <w:rPr>
          <w:rFonts w:ascii="Arial" w:hAnsi="Arial" w:eastAsia="Times New Roman" w:cs="Arial"/>
          <w:i/>
          <w:iCs/>
          <w:color w:val="000000"/>
        </w:rPr>
        <w:t xml:space="preserve">mo_sin_old_rev_tl_op </w:t>
      </w:r>
      <w:r>
        <w:rPr>
          <w:rFonts w:ascii="Arial" w:hAnsi="Arial" w:eastAsia="Times New Roman" w:cs="Arial"/>
          <w:color w:val="000000"/>
        </w:rPr>
        <w:t>are more normal than the rest. [Because they indicate the number of months since the borrower’s oldest revolving trade and installment accounts have been opened and can be a large timeline depending on when the accounts have been opened. The oldest installment account in our data dates back to 1950]</w:t>
      </w:r>
    </w:p>
    <w:p>
      <w:pPr>
        <w:rPr>
          <w:rFonts w:ascii="Arial" w:hAnsi="Arial" w:eastAsia="Times New Roman" w:cs="Arial"/>
          <w:color w:val="000000"/>
        </w:rPr>
      </w:pPr>
      <w:r>
        <w:rPr>
          <w:rFonts w:ascii="Arial" w:hAnsi="Arial" w:eastAsia="Times New Roman" w:cs="Arial"/>
          <w:color w:val="000000"/>
        </w:rPr>
        <w:t>Consensus: The features involve data about the oldest and most recent financial accounts opened with respect to open trades, credit lines, revolving credit, bank card accounts and installment accounts, and the months since then and the number of accounts opened since their oldest account.</w:t>
      </w:r>
    </w:p>
    <w:p>
      <w:pPr>
        <w:rPr>
          <w:rFonts w:ascii="Arial" w:hAnsi="Arial" w:eastAsia="Times New Roman" w:cs="Arial"/>
          <w:color w:val="000000"/>
        </w:rPr>
      </w:pPr>
      <w:r>
        <w:rPr>
          <w:rFonts w:ascii="Arial" w:hAnsi="Arial" w:eastAsia="Times New Roman" w:cs="Arial"/>
          <w:color w:val="000000"/>
        </w:rPr>
        <w:t>While the number of accounts in itself don’t affect a person’s credit report, the balance remaining in them along with any debt owed to any of these accounts do impact a person’s loan approval status. The higher the number of accounts the more chances for higher debt consolidation, and hence more loan default risk. But it’s not always the case. The impact these accounts can have on loan approval depends on whether or not the person is timely on their payments, with little to no delinquencies.</w:t>
      </w:r>
    </w:p>
    <w:p>
      <w:pPr>
        <w:rPr>
          <w:rFonts w:ascii="Arial" w:hAnsi="Arial" w:eastAsia="Times New Roman" w:cs="Arial"/>
          <w:color w:val="000000"/>
        </w:rPr>
      </w:pPr>
    </w:p>
    <w:p>
      <w:pPr>
        <w:rPr>
          <w:rFonts w:ascii="Arial" w:hAnsi="Arial" w:eastAsia="Times New Roman" w:cs="Arial"/>
          <w:b/>
          <w:bCs/>
          <w:color w:val="000000"/>
        </w:rPr>
      </w:pPr>
      <w:r>
        <w:rPr>
          <w:rFonts w:ascii="Arial" w:hAnsi="Arial" w:eastAsia="Times New Roman" w:cs="Arial"/>
          <w:b/>
          <w:bCs/>
          <w:color w:val="000000"/>
        </w:rPr>
        <w:t>BALANCES AND CREDIT LIMIT BASED DATA/FEATURES:</w:t>
      </w:r>
    </w:p>
    <w:p>
      <w:pPr>
        <w:rPr>
          <w:rFonts w:ascii="Arial" w:hAnsi="Arial" w:eastAsia="Times New Roman" w:cs="Arial"/>
          <w:color w:val="000000"/>
        </w:rPr>
      </w:pPr>
      <w:r>
        <w:rPr>
          <w:rFonts w:ascii="Arial" w:hAnsi="Arial" w:eastAsia="Times New Roman" w:cs="Arial"/>
          <w:color w:val="000000"/>
        </w:rPr>
        <w:t>The features discussed in this section are features related to the balances, limits and credit percentages of the financial accounts discussed above. They are as listed below:</w:t>
      </w:r>
    </w:p>
    <w:p>
      <w:pPr>
        <w:rPr>
          <w:rFonts w:ascii="Arial" w:hAnsi="Arial" w:eastAsia="Times New Roman" w:cs="Arial"/>
          <w:i/>
          <w:iCs/>
          <w:color w:val="000000"/>
        </w:rPr>
      </w:pPr>
      <w:r>
        <w:rPr>
          <w:rFonts w:ascii="Arial" w:hAnsi="Arial" w:eastAsia="Times New Roman" w:cs="Arial"/>
          <w:i/>
          <w:iCs/>
          <w:color w:val="000000"/>
        </w:rPr>
        <w:t>revol_bal, tot_cur_bal, tot_coll_amt, total_bal_il, total_rev_hi_lim, tot_hi_cred_lim, total_bal_ex_mort, total_bc_limit, total_il_high_credit_limit, il_util, bc_util, percent_bc_gt_75, bc_open_to_buy, revol_util, all_util</w:t>
      </w:r>
    </w:p>
    <w:p>
      <w:pPr>
        <w:rPr>
          <w:rFonts w:ascii="Arial" w:hAnsi="Arial" w:eastAsia="Times New Roman" w:cs="Arial"/>
          <w:color w:val="000000"/>
        </w:rPr>
      </w:pPr>
      <w:r>
        <w:rPr>
          <w:rFonts w:ascii="Arial" w:hAnsi="Arial" w:eastAsia="Times New Roman" w:cs="Arial"/>
          <w:color w:val="000000"/>
        </w:rPr>
        <w:t xml:space="preserve">Conclusion: The data for all these variables is heavily positively skewed and in need of transformation for the sake of outlier treatment. They are all leptokurtic in nature of distribution. Variables </w:t>
      </w:r>
      <w:r>
        <w:rPr>
          <w:rFonts w:ascii="Arial" w:hAnsi="Arial" w:eastAsia="Times New Roman" w:cs="Arial"/>
          <w:i/>
          <w:iCs/>
          <w:color w:val="000000"/>
        </w:rPr>
        <w:t>bc_util</w:t>
      </w:r>
      <w:r>
        <w:rPr>
          <w:rFonts w:ascii="Arial" w:hAnsi="Arial" w:eastAsia="Times New Roman" w:cs="Arial"/>
          <w:color w:val="000000"/>
        </w:rPr>
        <w:t xml:space="preserve"> and </w:t>
      </w:r>
      <w:r>
        <w:rPr>
          <w:rFonts w:ascii="Arial" w:hAnsi="Arial" w:eastAsia="Times New Roman" w:cs="Arial"/>
          <w:i/>
          <w:iCs/>
          <w:color w:val="000000"/>
        </w:rPr>
        <w:t>revol_util</w:t>
      </w:r>
      <w:r>
        <w:rPr>
          <w:rFonts w:ascii="Arial" w:hAnsi="Arial" w:eastAsia="Times New Roman" w:cs="Arial"/>
          <w:color w:val="000000"/>
        </w:rPr>
        <w:t xml:space="preserve"> are less skewed than the rest in this bunch (this is because the values in this data are not as huge in magnitude as the other features in this section. They indicate ratios of balance to limits of revolving and bankcard accounts of the borrower.)</w:t>
      </w:r>
    </w:p>
    <w:p>
      <w:pPr>
        <w:rPr>
          <w:rFonts w:ascii="Arial" w:hAnsi="Arial" w:eastAsia="Times New Roman" w:cs="Arial"/>
          <w:color w:val="000000"/>
        </w:rPr>
      </w:pPr>
      <w:r>
        <w:rPr>
          <w:rFonts w:ascii="Arial" w:hAnsi="Arial" w:eastAsia="Times New Roman" w:cs="Arial"/>
          <w:color w:val="000000"/>
        </w:rPr>
        <w:t>Consensus: The features involve the data regarding the total credit limit, total revolving account limits, balances of credit and revolving accounts – taking into consideration all accounts owned by the borrower. As stated in the previous section these balances are limits are important to gauge how much debt a person is paying off on an average. If the ratio of balance to limit is high it indicates that the borrower has been punctual and risk free with respect to the account debts they owe. If the ratio is really low, it indicates that the person has not been careful with their debts or were not in a position to do so – and hence can’t handle additional debt well.</w:t>
      </w:r>
    </w:p>
    <w:p>
      <w:pPr>
        <w:rPr>
          <w:rFonts w:ascii="Arial" w:hAnsi="Arial" w:eastAsia="Times New Roman" w:cs="Arial"/>
          <w:b/>
          <w:bCs/>
          <w:color w:val="000000"/>
        </w:rPr>
      </w:pPr>
      <w:r>
        <w:rPr>
          <w:rFonts w:ascii="Arial" w:hAnsi="Arial" w:eastAsia="Times New Roman" w:cs="Arial"/>
          <w:b/>
          <w:bCs/>
          <w:color w:val="000000"/>
        </w:rPr>
        <w:t>BANKRUPTCIES, PUBLIC RECORDS AND DELINQUENCIES:</w:t>
      </w:r>
    </w:p>
    <w:p>
      <w:pPr>
        <w:rPr>
          <w:rFonts w:ascii="Arial" w:hAnsi="Arial" w:eastAsia="Times New Roman" w:cs="Arial"/>
          <w:color w:val="000000"/>
        </w:rPr>
      </w:pPr>
      <w:r>
        <w:rPr>
          <w:rFonts w:ascii="Arial" w:hAnsi="Arial" w:eastAsia="Times New Roman" w:cs="Arial"/>
          <w:color w:val="000000"/>
        </w:rPr>
        <w:t>The below features indicate any public records, delinquencies or bankruptcy based information regarding the borrower: They are listed as below:</w:t>
      </w:r>
    </w:p>
    <w:p>
      <w:pPr>
        <w:rPr>
          <w:rFonts w:ascii="Arial" w:hAnsi="Arial" w:eastAsia="Times New Roman" w:cs="Arial"/>
          <w:i/>
          <w:iCs/>
          <w:color w:val="000000"/>
        </w:rPr>
      </w:pPr>
      <w:r>
        <w:rPr>
          <w:rFonts w:ascii="Arial" w:hAnsi="Arial" w:eastAsia="Times New Roman" w:cs="Arial"/>
          <w:i/>
          <w:iCs/>
          <w:color w:val="000000"/>
        </w:rPr>
        <w:t>delinq_2yrs, pub_rec, pub_rec_bankruptcies, pct_tl_nvr_dlq</w:t>
      </w:r>
    </w:p>
    <w:p>
      <w:pPr>
        <w:rPr>
          <w:rFonts w:ascii="Arial" w:hAnsi="Arial" w:eastAsia="Times New Roman" w:cs="Arial"/>
          <w:color w:val="000000"/>
        </w:rPr>
      </w:pPr>
      <w:r>
        <w:rPr>
          <w:rFonts w:ascii="Arial" w:hAnsi="Arial" w:eastAsia="Times New Roman" w:cs="Arial"/>
          <w:color w:val="000000"/>
        </w:rPr>
        <w:t xml:space="preserve">These features are negatively impacting in nature to a person’s loan approval since public records show the borrower’s previous failures to repay debts, and hold up their financial status. </w:t>
      </w:r>
    </w:p>
    <w:p>
      <w:pPr>
        <w:rPr>
          <w:rFonts w:ascii="Arial" w:hAnsi="Arial" w:eastAsia="Times New Roman" w:cs="Arial"/>
          <w:color w:val="000000"/>
        </w:rPr>
      </w:pPr>
      <w:r>
        <w:rPr>
          <w:rFonts w:ascii="Arial" w:hAnsi="Arial" w:eastAsia="Times New Roman" w:cs="Arial"/>
          <w:color w:val="000000"/>
        </w:rPr>
        <w:t>Conclusion: All the variables in this section are heavily positively skewed except for pct_tl_nvr_dlq which is heavily negatively skewed. They all require transformations to treat the skewness and outliers. All of them share a leptokurtic distribution</w:t>
      </w:r>
    </w:p>
    <w:p>
      <w:pPr>
        <w:rPr>
          <w:rFonts w:ascii="Arial" w:hAnsi="Arial" w:eastAsia="Times New Roman" w:cs="Arial"/>
          <w:color w:val="000000"/>
        </w:rPr>
      </w:pPr>
      <w:r>
        <w:rPr>
          <w:rFonts w:ascii="Arial" w:hAnsi="Arial" w:eastAsia="Times New Roman" w:cs="Arial"/>
          <w:color w:val="000000"/>
        </w:rPr>
        <w:t>Consensus: These features indicate all the public derogatory records that remain in a person’s credit report past the 7-year marks since they have occurred. It’s not a good sign to have them present in one’s loan application and have legal consequences if hidden while providing information to investors. Most of the borrowers in our data do not have any public records and hence why these variables are heavily populated with zero. Except for pct_tl_nvr_dlq which indicates the number of trades that were never delinquent (which is logical since having 0 public records are delinquencies indicates high percentage of non-delinquent accounts)</w:t>
      </w:r>
    </w:p>
    <w:p>
      <w:pPr>
        <w:rPr>
          <w:rFonts w:ascii="Arial" w:hAnsi="Arial" w:eastAsia="Times New Roman" w:cs="Arial"/>
          <w:color w:val="000000"/>
        </w:rPr>
      </w:pPr>
    </w:p>
    <w:p>
      <w:pPr>
        <w:rPr>
          <w:rFonts w:ascii="Arial" w:hAnsi="Arial" w:eastAsia="Times New Roman" w:cs="Arial"/>
          <w:b/>
          <w:bCs/>
          <w:color w:val="000000"/>
        </w:rPr>
      </w:pPr>
      <w:r>
        <w:rPr>
          <w:rFonts w:ascii="Arial" w:hAnsi="Arial" w:eastAsia="Times New Roman" w:cs="Arial"/>
          <w:b/>
          <w:bCs/>
          <w:color w:val="000000"/>
        </w:rPr>
        <w:t>FINANCIAL INQUIRIES</w:t>
      </w:r>
    </w:p>
    <w:p>
      <w:pPr>
        <w:rPr>
          <w:rFonts w:ascii="Arial" w:hAnsi="Arial" w:eastAsia="Times New Roman" w:cs="Arial"/>
          <w:color w:val="000000"/>
        </w:rPr>
      </w:pPr>
      <w:r>
        <w:rPr>
          <w:rFonts w:ascii="Arial" w:hAnsi="Arial" w:eastAsia="Times New Roman" w:cs="Arial"/>
          <w:color w:val="000000"/>
        </w:rPr>
        <w:t>These features include data regarding any financial inquiries a borrower might have had regarding the personal loan they are about to acquire. They are as listed below:</w:t>
      </w:r>
    </w:p>
    <w:p>
      <w:pPr>
        <w:rPr>
          <w:rFonts w:ascii="Arial" w:hAnsi="Arial" w:eastAsia="Times New Roman" w:cs="Arial"/>
          <w:i/>
          <w:iCs/>
          <w:color w:val="000000"/>
        </w:rPr>
      </w:pPr>
      <w:r>
        <w:rPr>
          <w:rFonts w:ascii="Arial" w:hAnsi="Arial" w:eastAsia="Times New Roman" w:cs="Arial"/>
          <w:i/>
          <w:iCs/>
          <w:color w:val="000000"/>
        </w:rPr>
        <w:t>inq_fi, inq_last_12m, mths_since_recent_inq</w:t>
      </w:r>
    </w:p>
    <w:p>
      <w:pPr>
        <w:rPr>
          <w:rFonts w:ascii="Arial" w:hAnsi="Arial" w:eastAsia="Times New Roman" w:cs="Arial"/>
          <w:color w:val="000000"/>
        </w:rPr>
      </w:pPr>
      <w:r>
        <w:rPr>
          <w:rFonts w:ascii="Arial" w:hAnsi="Arial" w:eastAsia="Times New Roman" w:cs="Arial"/>
          <w:color w:val="000000"/>
        </w:rPr>
        <w:t>Conclusion: All the variables in this section are positively skewed, mths_since_recent_inq less than the other two. They require transformation to treat outliers and skewness. The features in this section all follow leptokurtic distribution except for mths_since_recent_inq which is more platykurtic.</w:t>
      </w:r>
    </w:p>
    <w:p>
      <w:pPr>
        <w:rPr>
          <w:rFonts w:ascii="Arial" w:hAnsi="Arial" w:eastAsia="Times New Roman" w:cs="Arial"/>
          <w:color w:val="000000"/>
        </w:rPr>
      </w:pPr>
      <w:r>
        <w:rPr>
          <w:rFonts w:ascii="Arial" w:hAnsi="Arial" w:eastAsia="Times New Roman" w:cs="Arial"/>
          <w:color w:val="000000"/>
        </w:rPr>
        <w:t>Consensus: Usually while considering a person’s credit score/credit report there are general inquiries and there are hard inquiries. Our data has no distinction between the two. Credit reports are affected if a person has more than one hard inquiry in the months leading up to a person’s loan approval. Hard inquiries lower credit score by several points and will remain on the credit report two years after they have been attempted.</w:t>
      </w:r>
    </w:p>
    <w:p>
      <w:pPr>
        <w:tabs>
          <w:tab w:val="left" w:pos="2790"/>
        </w:tabs>
        <w:spacing w:before="200" w:after="0" w:line="240" w:lineRule="auto"/>
        <w:jc w:val="both"/>
        <w:rPr>
          <w:rFonts w:ascii="Times New Roman" w:hAnsi="Times New Roman" w:eastAsia="Times New Roman" w:cs="Times New Roman"/>
          <w:b/>
          <w:sz w:val="30"/>
          <w:szCs w:val="30"/>
          <w:lang w:val="en-IN"/>
        </w:rPr>
      </w:pPr>
    </w:p>
    <w:p>
      <w:pPr>
        <w:tabs>
          <w:tab w:val="left" w:pos="2790"/>
        </w:tabs>
        <w:spacing w:before="200" w:after="0" w:line="240" w:lineRule="auto"/>
        <w:jc w:val="center"/>
        <w:rPr>
          <w:rFonts w:ascii="Times New Roman" w:hAnsi="Times New Roman" w:eastAsia="Times New Roman" w:cs="Times New Roman"/>
          <w:b/>
          <w:sz w:val="30"/>
          <w:szCs w:val="30"/>
          <w:lang w:val="en-IN"/>
        </w:rPr>
      </w:pPr>
      <w:r>
        <w:rPr>
          <w:rFonts w:ascii="Times New Roman" w:hAnsi="Times New Roman" w:eastAsia="Times New Roman" w:cs="Times New Roman"/>
          <w:b/>
          <w:sz w:val="30"/>
          <w:szCs w:val="30"/>
          <w:lang w:val="en-IN"/>
        </w:rPr>
        <w:t>4.Data Cleaning</w:t>
      </w:r>
    </w:p>
    <w:p>
      <w:pPr>
        <w:tabs>
          <w:tab w:val="left" w:pos="2790"/>
        </w:tabs>
        <w:spacing w:before="200" w:after="0" w:line="240" w:lineRule="auto"/>
        <w:jc w:val="both"/>
        <w:rPr>
          <w:rFonts w:ascii="Times New Roman" w:hAnsi="Times New Roman" w:eastAsia="Times New Roman" w:cs="Times New Roman"/>
          <w:b/>
          <w:sz w:val="26"/>
          <w:szCs w:val="26"/>
          <w:lang w:val="en-IN"/>
        </w:rPr>
      </w:pPr>
      <w:r>
        <w:rPr>
          <w:rFonts w:ascii="Times New Roman" w:hAnsi="Times New Roman" w:eastAsia="Times New Roman" w:cs="Times New Roman"/>
          <w:b/>
          <w:sz w:val="26"/>
          <w:szCs w:val="26"/>
          <w:lang w:val="en-IN"/>
        </w:rPr>
        <w:t>4.1 Dropping of columns</w:t>
      </w:r>
    </w:p>
    <w:p>
      <w:pPr>
        <w:tabs>
          <w:tab w:val="left" w:pos="2790"/>
        </w:tabs>
        <w:spacing w:before="200" w:after="0" w:line="240" w:lineRule="auto"/>
        <w:jc w:val="both"/>
        <w:rPr>
          <w:rFonts w:ascii="Times New Roman" w:hAnsi="Times New Roman" w:eastAsia="Times New Roman" w:cs="Times New Roman"/>
          <w:b/>
          <w:sz w:val="26"/>
          <w:szCs w:val="26"/>
          <w:lang w:val="en-IN"/>
        </w:rPr>
      </w:pPr>
    </w:p>
    <w:p>
      <w:p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While performing the initial Data Cleaning process</w:t>
      </w:r>
      <w:r>
        <w:rPr>
          <w:rFonts w:ascii="Times New Roman" w:hAnsi="Times New Roman" w:eastAsia="Times New Roman" w:cs="Times New Roman"/>
          <w:color w:val="000000"/>
        </w:rPr>
        <w:t xml:space="preserve"> of the variables, below are the </w:t>
      </w:r>
      <w:r>
        <w:rPr>
          <w:rFonts w:ascii="Times New Roman" w:hAnsi="Times New Roman" w:eastAsia="Times New Roman" w:cs="Times New Roman"/>
          <w:color w:val="000000"/>
          <w:lang w:val="en-IN"/>
        </w:rPr>
        <w:t xml:space="preserve">reasons </w:t>
      </w:r>
      <w:r>
        <w:rPr>
          <w:rFonts w:ascii="Times New Roman" w:hAnsi="Times New Roman" w:eastAsia="Times New Roman" w:cs="Times New Roman"/>
          <w:color w:val="000000"/>
        </w:rPr>
        <w:t xml:space="preserve">that have been narrowed down </w:t>
      </w:r>
      <w:r>
        <w:rPr>
          <w:rFonts w:ascii="Times New Roman" w:hAnsi="Times New Roman" w:eastAsia="Times New Roman" w:cs="Times New Roman"/>
          <w:color w:val="000000"/>
          <w:lang w:val="en-IN"/>
        </w:rPr>
        <w:t xml:space="preserve">for </w:t>
      </w:r>
      <w:r>
        <w:rPr>
          <w:rFonts w:ascii="Times New Roman" w:hAnsi="Times New Roman" w:eastAsia="Times New Roman" w:cs="Times New Roman"/>
          <w:color w:val="000000"/>
        </w:rPr>
        <w:t>dropping</w:t>
      </w:r>
      <w:r>
        <w:rPr>
          <w:rFonts w:ascii="Times New Roman" w:hAnsi="Times New Roman" w:eastAsia="Times New Roman" w:cs="Times New Roman"/>
          <w:color w:val="000000"/>
          <w:lang w:val="en-IN"/>
        </w:rPr>
        <w:t xml:space="preserve"> the</w:t>
      </w:r>
      <w:r>
        <w:rPr>
          <w:rFonts w:ascii="Times New Roman" w:hAnsi="Times New Roman" w:eastAsia="Times New Roman" w:cs="Times New Roman"/>
          <w:color w:val="000000"/>
        </w:rPr>
        <w:t xml:space="preserve"> features</w:t>
      </w:r>
      <w:r>
        <w:rPr>
          <w:rFonts w:ascii="Times New Roman" w:hAnsi="Times New Roman" w:eastAsia="Times New Roman" w:cs="Times New Roman"/>
          <w:color w:val="000000"/>
          <w:lang w:val="en-IN"/>
        </w:rPr>
        <w:t>:</w:t>
      </w:r>
    </w:p>
    <w:p>
      <w:pPr>
        <w:numPr>
          <w:ilvl w:val="0"/>
          <w:numId w:val="7"/>
        </w:num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A very low variation among the classes of the variable (Eg: </w:t>
      </w:r>
      <w:r>
        <w:rPr>
          <w:rFonts w:ascii="Times New Roman" w:hAnsi="Times New Roman" w:eastAsia="Times New Roman"/>
          <w:color w:val="000000"/>
          <w:lang w:val="en-IN"/>
        </w:rPr>
        <w:t>pymnt_plan</w:t>
      </w:r>
      <w:r>
        <w:rPr>
          <w:rFonts w:ascii="Times New Roman" w:hAnsi="Times New Roman" w:eastAsia="Times New Roman" w:cs="Times New Roman"/>
          <w:color w:val="000000"/>
          <w:lang w:val="en-IN"/>
        </w:rPr>
        <w:t>)</w:t>
      </w:r>
    </w:p>
    <w:p>
      <w:pPr>
        <w:numPr>
          <w:ilvl w:val="0"/>
          <w:numId w:val="7"/>
        </w:num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 xml:space="preserve">High percentage of missing values (Range Chosen: 85-100%) (Eg: </w:t>
      </w:r>
      <w:r>
        <w:rPr>
          <w:rFonts w:ascii="Times New Roman" w:hAnsi="Times New Roman" w:eastAsia="Times New Roman"/>
          <w:color w:val="000000"/>
          <w:lang w:val="en-IN"/>
        </w:rPr>
        <w:t>num_tl_30dpd, hardship_flag)</w:t>
      </w:r>
    </w:p>
    <w:p>
      <w:pPr>
        <w:numPr>
          <w:ilvl w:val="0"/>
          <w:numId w:val="7"/>
        </w:numPr>
        <w:spacing w:line="240" w:lineRule="auto"/>
        <w:rPr>
          <w:rFonts w:ascii="Times New Roman" w:hAnsi="Times New Roman" w:eastAsia="Times New Roman" w:cs="Times New Roman"/>
          <w:color w:val="000000"/>
          <w:lang w:val="en-IN"/>
        </w:rPr>
      </w:pPr>
      <w:r>
        <w:rPr>
          <w:rFonts w:ascii="Times New Roman" w:hAnsi="Times New Roman" w:eastAsia="Times New Roman" w:cs="Times New Roman"/>
          <w:color w:val="000000"/>
          <w:lang w:val="en-IN"/>
        </w:rPr>
        <w:t>Columns with repetitive information</w:t>
      </w:r>
      <w:ins w:id="0" w:author="srikar muppidi" w:date="2021-07-02T15:59:00Z">
        <w:r>
          <w:rPr>
            <w:rFonts w:ascii="Times New Roman" w:hAnsi="Times New Roman" w:eastAsia="Times New Roman" w:cs="Times New Roman"/>
            <w:color w:val="000000"/>
            <w:lang w:val="en-IN"/>
          </w:rPr>
          <w:t xml:space="preserve"> </w:t>
        </w:r>
      </w:ins>
      <w:r>
        <w:rPr>
          <w:rFonts w:ascii="Times New Roman" w:hAnsi="Times New Roman" w:eastAsia="Times New Roman" w:cs="Times New Roman"/>
          <w:color w:val="000000"/>
          <w:lang w:val="en-IN"/>
        </w:rPr>
        <w:t xml:space="preserve">(Eg: </w:t>
      </w:r>
      <w:r>
        <w:rPr>
          <w:rFonts w:ascii="Times New Roman" w:hAnsi="Times New Roman" w:eastAsia="Times New Roman"/>
          <w:color w:val="000000"/>
          <w:lang w:val="en-IN"/>
        </w:rPr>
        <w:t>funded_amnt)</w:t>
      </w:r>
    </w:p>
    <w:p>
      <w:pPr>
        <w:numPr>
          <w:ilvl w:val="0"/>
          <w:numId w:val="7"/>
        </w:numPr>
        <w:spacing w:line="240" w:lineRule="auto"/>
        <w:rPr>
          <w:rFonts w:ascii="Times New Roman" w:hAnsi="Times New Roman" w:cs="Times New Roman"/>
          <w:lang w:val="en-IN"/>
        </w:rPr>
      </w:pPr>
      <w:r>
        <w:rPr>
          <w:rFonts w:ascii="Times New Roman" w:hAnsi="Times New Roman" w:eastAsia="Times New Roman" w:cs="Times New Roman"/>
          <w:color w:val="000000"/>
          <w:lang w:val="en-IN"/>
        </w:rPr>
        <w:t xml:space="preserve">Low </w:t>
      </w:r>
      <w:r>
        <w:rPr>
          <w:rFonts w:ascii="Times New Roman" w:hAnsi="Times New Roman" w:eastAsia="Times New Roman" w:cs="Times New Roman"/>
          <w:color w:val="000000"/>
        </w:rPr>
        <w:t>contribution to target variable from a business perspective,</w:t>
      </w:r>
      <w:r>
        <w:rPr>
          <w:rFonts w:ascii="Times New Roman" w:hAnsi="Times New Roman" w:eastAsia="Times New Roman" w:cs="Times New Roman"/>
          <w:color w:val="000000"/>
          <w:lang w:val="en-IN"/>
        </w:rPr>
        <w:t>(Eg:</w:t>
      </w:r>
      <w:r>
        <w:rPr>
          <w:rFonts w:ascii="Times New Roman" w:hAnsi="Times New Roman" w:eastAsia="Times New Roman"/>
          <w:color w:val="000000"/>
          <w:lang w:val="en-IN"/>
        </w:rPr>
        <w:t>policy_code)</w:t>
      </w:r>
    </w:p>
    <w:p>
      <w:pPr>
        <w:spacing w:line="240" w:lineRule="auto"/>
        <w:rPr>
          <w:rFonts w:ascii="Times New Roman" w:hAnsi="Times New Roman" w:cs="Times New Roman"/>
          <w:lang w:val="en-IN"/>
        </w:rPr>
      </w:pPr>
      <w:r>
        <w:rPr>
          <w:rFonts w:ascii="Times New Roman" w:hAnsi="Times New Roman" w:cs="Times New Roman"/>
          <w:lang w:val="en-IN"/>
        </w:rPr>
        <w:t xml:space="preserve">Due to the huge number of attributes we have divided all the attributes into the following categories. </w:t>
      </w:r>
    </w:p>
    <w:p>
      <w:pPr>
        <w:spacing w:line="240" w:lineRule="auto"/>
        <w:rPr>
          <w:rFonts w:ascii="Times New Roman" w:hAnsi="Times New Roman" w:cs="Times New Roman"/>
        </w:rPr>
      </w:pPr>
      <w:r>
        <w:rPr>
          <w:rFonts w:ascii="Times New Roman" w:hAnsi="Times New Roman" w:cs="Times New Roman"/>
        </w:rPr>
        <w:drawing>
          <wp:inline distT="0" distB="0" distL="114300" distR="114300">
            <wp:extent cx="229552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2295525" cy="1390650"/>
                    </a:xfrm>
                    <a:prstGeom prst="rect">
                      <a:avLst/>
                    </a:prstGeom>
                    <a:noFill/>
                    <a:ln>
                      <a:noFill/>
                    </a:ln>
                  </pic:spPr>
                </pic:pic>
              </a:graphicData>
            </a:graphic>
          </wp:inline>
        </w:drawing>
      </w:r>
      <w:r>
        <w:rPr>
          <w:rFonts w:ascii="Times New Roman" w:hAnsi="Times New Roman" w:cs="Times New Roman"/>
          <w:lang w:val="en-IN"/>
        </w:rPr>
        <w:t xml:space="preserve">         </w:t>
      </w:r>
      <w:r>
        <w:rPr>
          <w:rFonts w:ascii="Times New Roman" w:hAnsi="Times New Roman" w:cs="Times New Roman"/>
        </w:rPr>
        <w:drawing>
          <wp:inline distT="0" distB="0" distL="114300" distR="114300">
            <wp:extent cx="3241675" cy="2023110"/>
            <wp:effectExtent l="0" t="0" r="15875" b="1524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22"/>
                    <a:stretch>
                      <a:fillRect/>
                    </a:stretch>
                  </pic:blipFill>
                  <pic:spPr>
                    <a:xfrm>
                      <a:off x="0" y="0"/>
                      <a:ext cx="3241675" cy="2023110"/>
                    </a:xfrm>
                    <a:prstGeom prst="rect">
                      <a:avLst/>
                    </a:prstGeom>
                    <a:noFill/>
                    <a:ln>
                      <a:noFill/>
                    </a:ln>
                  </pic:spPr>
                </pic:pic>
              </a:graphicData>
            </a:graphic>
          </wp:inline>
        </w:drawing>
      </w:r>
    </w:p>
    <w:p>
      <w:pPr>
        <w:spacing w:line="240" w:lineRule="auto"/>
        <w:rPr>
          <w:rFonts w:ascii="Times New Roman" w:hAnsi="Times New Roman" w:cs="Times New Roman"/>
          <w:lang w:val="en-IN"/>
        </w:rPr>
      </w:pPr>
    </w:p>
    <w:p>
      <w:pPr>
        <w:spacing w:before="200" w:line="240" w:lineRule="auto"/>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4.2 Checking for Duplicate Records</w:t>
      </w:r>
    </w:p>
    <w:p>
      <w:pPr>
        <w:spacing w:before="200" w:line="240" w:lineRule="auto"/>
        <w:rPr>
          <w:rFonts w:ascii="Times New Roman" w:hAnsi="Times New Roman" w:eastAsia="Times New Roman" w:cs="Times New Roman"/>
          <w:b w:val="0"/>
          <w:bCs/>
          <w:sz w:val="24"/>
          <w:szCs w:val="24"/>
          <w:lang w:val="en-IN"/>
        </w:rPr>
      </w:pPr>
      <w:r>
        <w:rPr>
          <w:rFonts w:hint="default" w:ascii="Times New Roman" w:hAnsi="Times New Roman" w:eastAsia="Times New Roman"/>
          <w:b w:val="0"/>
          <w:bCs/>
          <w:sz w:val="24"/>
          <w:szCs w:val="24"/>
          <w:lang w:val="en-IN"/>
        </w:rPr>
        <w:t>For such a huge data sample that we've acquired it's more than common to see duplicated records, wherein all values across all features are the same for multiple observations in our dataset. It's imperative to remove such records for a more accurate model. From the snippet shown below, it's evident there are no duplicated records in our dataset (the index list for duplicated records is an empty list)</w:t>
      </w:r>
    </w:p>
    <w:p>
      <w:pPr>
        <w:spacing w:before="200" w:line="240" w:lineRule="auto"/>
        <w:rPr>
          <w:rFonts w:hint="default" w:ascii="Times New Roman" w:hAnsi="Times New Roman" w:eastAsia="Times New Roman" w:cs="Times New Roman"/>
          <w:b/>
          <w:sz w:val="24"/>
          <w:szCs w:val="24"/>
          <w:lang w:val="en-IN"/>
        </w:rPr>
      </w:pPr>
    </w:p>
    <w:p>
      <w:pPr>
        <w:spacing w:before="200" w:line="240" w:lineRule="auto"/>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       </w:t>
      </w:r>
      <w:r>
        <w:rPr>
          <w:rFonts w:ascii="Times New Roman" w:hAnsi="Times New Roman" w:eastAsia="Times New Roman" w:cs="Times New Roman"/>
          <w:b/>
          <w:sz w:val="24"/>
          <w:szCs w:val="24"/>
          <w:lang w:val="en-IN"/>
        </w:rPr>
        <w:drawing>
          <wp:inline distT="0" distB="0" distL="114300" distR="114300">
            <wp:extent cx="3776345" cy="906145"/>
            <wp:effectExtent l="0" t="0" r="14605" b="8255"/>
            <wp:docPr id="47" name="Picture 47" descr="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fj"/>
                    <pic:cNvPicPr>
                      <a:picLocks noChangeAspect="1"/>
                    </pic:cNvPicPr>
                  </pic:nvPicPr>
                  <pic:blipFill>
                    <a:blip r:embed="rId23"/>
                    <a:stretch>
                      <a:fillRect/>
                    </a:stretch>
                  </pic:blipFill>
                  <pic:spPr>
                    <a:xfrm>
                      <a:off x="0" y="0"/>
                      <a:ext cx="3776345" cy="906145"/>
                    </a:xfrm>
                    <a:prstGeom prst="rect">
                      <a:avLst/>
                    </a:prstGeom>
                  </pic:spPr>
                </pic:pic>
              </a:graphicData>
            </a:graphic>
          </wp:inline>
        </w:drawing>
      </w:r>
    </w:p>
    <w:p>
      <w:pPr>
        <w:spacing w:before="200" w:line="240" w:lineRule="auto"/>
        <w:rPr>
          <w:rFonts w:ascii="Times New Roman" w:hAnsi="Times New Roman" w:eastAsia="Times New Roman" w:cs="Times New Roman"/>
          <w:b/>
          <w:sz w:val="24"/>
          <w:szCs w:val="24"/>
          <w:lang w:val="en-IN"/>
        </w:rPr>
      </w:pPr>
    </w:p>
    <w:p>
      <w:pPr>
        <w:spacing w:before="200" w:line="240" w:lineRule="auto"/>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4.2 Missing Value Treatment</w:t>
      </w:r>
    </w:p>
    <w:p>
      <w:pPr>
        <w:spacing w:before="200" w:line="240" w:lineRule="auto"/>
        <w:rPr>
          <w:rFonts w:ascii="Times New Roman" w:hAnsi="Times New Roman" w:eastAsia="Times New Roman" w:cs="Times New Roman"/>
          <w:bCs/>
          <w:lang w:val="en-IN"/>
        </w:rPr>
      </w:pPr>
      <w:r>
        <w:rPr>
          <w:rFonts w:ascii="Times New Roman" w:hAnsi="Times New Roman" w:eastAsia="Times New Roman" w:cs="Times New Roman"/>
          <w:bCs/>
          <w:lang w:val="en-IN"/>
        </w:rPr>
        <w:t>From the above graph we can infer that there are 13 variables for which has to be treated for missing values. For the base model preparation we imputed the missing values based on the skewness of the data with mean, median(numerical) and mode(categorical). We have formulated the following user defined functions for the above mentioned imputation methods.</w:t>
      </w:r>
    </w:p>
    <w:p>
      <w:pPr>
        <w:spacing w:before="200" w:line="240" w:lineRule="auto"/>
        <w:rPr>
          <w:rFonts w:ascii="Times New Roman" w:hAnsi="Times New Roman" w:eastAsia="Times New Roman" w:cs="Times New Roman"/>
          <w:bCs/>
          <w:lang w:val="en-IN"/>
        </w:rPr>
      </w:pPr>
      <w:r>
        <w:rPr>
          <w:rFonts w:hint="default" w:ascii="Times New Roman" w:hAnsi="Times New Roman" w:eastAsia="Times New Roman"/>
          <w:bCs/>
          <w:lang w:val="en-IN"/>
        </w:rPr>
        <w:t>Here the central tendencies of our data distribution have been used for the sake of missing value imputation. Mean imputation was conducted on those variables which despite being skewed have a really low difference/distance between their mean and median. Median imputation has been utilised for variables with high skewness and a large difference between mean and median of their spread. Mode was used for imputing categorical features with missing values, where null values were replaced with the most frequent category/class in that particular feature.</w:t>
      </w:r>
    </w:p>
    <w:p>
      <w:pPr>
        <w:spacing w:before="200" w:line="240" w:lineRule="auto"/>
      </w:pPr>
      <w:r>
        <w:drawing>
          <wp:inline distT="0" distB="0" distL="114300" distR="114300">
            <wp:extent cx="4615180" cy="1421765"/>
            <wp:effectExtent l="0" t="0" r="13970" b="6985"/>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pic:cNvPicPr>
                      <a:picLocks noChangeAspect="1"/>
                    </pic:cNvPicPr>
                  </pic:nvPicPr>
                  <pic:blipFill>
                    <a:blip r:embed="rId24"/>
                    <a:srcRect t="33084"/>
                    <a:stretch>
                      <a:fillRect/>
                    </a:stretch>
                  </pic:blipFill>
                  <pic:spPr>
                    <a:xfrm>
                      <a:off x="0" y="0"/>
                      <a:ext cx="4615180" cy="1421765"/>
                    </a:xfrm>
                    <a:prstGeom prst="rect">
                      <a:avLst/>
                    </a:prstGeom>
                    <a:noFill/>
                    <a:ln>
                      <a:noFill/>
                    </a:ln>
                  </pic:spPr>
                </pic:pic>
              </a:graphicData>
            </a:graphic>
          </wp:inline>
        </w:drawing>
      </w:r>
    </w:p>
    <w:p>
      <w:pPr>
        <w:spacing w:before="200" w:line="240" w:lineRule="auto"/>
      </w:pPr>
    </w:p>
    <w:tbl>
      <w:tblPr>
        <w:tblStyle w:val="9"/>
        <w:tblW w:w="6240" w:type="dxa"/>
        <w:tblInd w:w="93" w:type="dxa"/>
        <w:shd w:val="clear" w:color="auto" w:fill="auto"/>
        <w:tblLayout w:type="autofit"/>
        <w:tblCellMar>
          <w:top w:w="0" w:type="dxa"/>
          <w:left w:w="108" w:type="dxa"/>
          <w:bottom w:w="0" w:type="dxa"/>
          <w:right w:w="108" w:type="dxa"/>
        </w:tblCellMar>
      </w:tblPr>
      <w:tblGrid>
        <w:gridCol w:w="945"/>
        <w:gridCol w:w="3955"/>
        <w:gridCol w:w="1387"/>
      </w:tblGrid>
      <w:tr>
        <w:tblPrEx>
          <w:shd w:val="clear" w:color="auto" w:fill="auto"/>
          <w:tblCellMar>
            <w:top w:w="0" w:type="dxa"/>
            <w:left w:w="108" w:type="dxa"/>
            <w:bottom w:w="0" w:type="dxa"/>
            <w:right w:w="108" w:type="dxa"/>
          </w:tblCellMar>
        </w:tblPrEx>
        <w:trPr>
          <w:trHeight w:val="300" w:hRule="atLeast"/>
        </w:trPr>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Sr No</w:t>
            </w:r>
          </w:p>
        </w:tc>
        <w:tc>
          <w:tcPr>
            <w:tcW w:w="395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Column_Name</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NUll_%</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il_util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16.61626611</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mths_since_recent_inq</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12.42174651</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mths_since_rcnt_il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3.9033901</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mo_sin_old_il_acct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3.9033901</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bc_util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1.427131413</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percent_bc_gt_75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1.387341504</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bc_open_to_buy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1.384025678</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mths_since_recent_bc</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1.300466868</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0.240728951</w:t>
            </w:r>
          </w:p>
        </w:tc>
      </w:tr>
      <w:tr>
        <w:tblPrEx>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revol_util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0.135285692</w:t>
            </w:r>
          </w:p>
        </w:tc>
      </w:tr>
      <w:tr>
        <w:tblPrEx>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all_util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0.026526606</w:t>
            </w:r>
          </w:p>
        </w:tc>
      </w:tr>
      <w:tr>
        <w:tblPrEx>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avg_cur_bal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0.007294817</w:t>
            </w:r>
          </w:p>
        </w:tc>
      </w:tr>
      <w:tr>
        <w:tblPrEx>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pct_tl_nvr_dlq</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0.000663165</w:t>
            </w:r>
          </w:p>
        </w:tc>
      </w:tr>
    </w:tbl>
    <w:p>
      <w:pPr>
        <w:tabs>
          <w:tab w:val="left" w:pos="2790"/>
          <w:tab w:val="left" w:pos="3585"/>
        </w:tabs>
        <w:spacing w:before="200" w:after="0" w:line="240" w:lineRule="auto"/>
        <w:jc w:val="both"/>
        <w:rPr>
          <w:rFonts w:ascii="Times New Roman" w:hAnsi="Times New Roman" w:eastAsia="Times New Roman" w:cs="Times New Roman"/>
          <w:b/>
          <w:sz w:val="24"/>
          <w:szCs w:val="24"/>
          <w:lang w:val="en-IN"/>
        </w:rPr>
      </w:pPr>
    </w:p>
    <w:p>
      <w:pPr>
        <w:pStyle w:val="34"/>
        <w:tabs>
          <w:tab w:val="left" w:pos="2790"/>
          <w:tab w:val="left" w:pos="3585"/>
        </w:tabs>
        <w:spacing w:before="200" w:after="0" w:line="240" w:lineRule="auto"/>
        <w:ind w:left="0"/>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4.3 DATA TRANSFORMATION  </w:t>
      </w:r>
    </w:p>
    <w:p>
      <w:pPr>
        <w:tabs>
          <w:tab w:val="left" w:pos="2790"/>
          <w:tab w:val="left" w:pos="3585"/>
        </w:tabs>
        <w:spacing w:before="200" w:after="0" w:line="240" w:lineRule="auto"/>
        <w:jc w:val="both"/>
        <w:rPr>
          <w:rFonts w:ascii="Times New Roman" w:hAnsi="Times New Roman" w:eastAsia="Times New Roman" w:cs="Times New Roman"/>
          <w:bCs/>
          <w:lang w:val="en-IN"/>
        </w:rPr>
      </w:pPr>
      <w:r>
        <w:rPr>
          <w:rFonts w:ascii="Times New Roman" w:hAnsi="Times New Roman" w:eastAsia="Times New Roman" w:cs="Times New Roman"/>
          <w:bCs/>
          <w:lang w:val="en-IN"/>
        </w:rPr>
        <w:t xml:space="preserve">After the univariate analysis of each feature, we could infer that dropping of columns and transformation was required for many variables to reduce high skewness and heavy outliers so as not to lose the data. </w:t>
      </w:r>
    </w:p>
    <w:p>
      <w:pPr>
        <w:numPr>
          <w:ilvl w:val="0"/>
          <w:numId w:val="8"/>
        </w:numPr>
        <w:tabs>
          <w:tab w:val="left" w:pos="2790"/>
          <w:tab w:val="left" w:pos="3585"/>
        </w:tabs>
        <w:spacing w:before="200" w:after="0" w:line="240" w:lineRule="auto"/>
        <w:jc w:val="both"/>
        <w:rPr>
          <w:rFonts w:ascii="Times New Roman" w:hAnsi="Times New Roman" w:eastAsia="Times New Roman" w:cs="Times New Roman"/>
          <w:bCs/>
          <w:lang w:val="en-IN"/>
        </w:rPr>
      </w:pPr>
      <w:r>
        <w:rPr>
          <w:rFonts w:ascii="Times New Roman" w:hAnsi="Times New Roman" w:eastAsia="Times New Roman" w:cs="Times New Roman"/>
          <w:bCs/>
          <w:lang w:val="en-IN"/>
        </w:rPr>
        <w:t>We have used square-root, cube-root, log and yeo-johnson transformation and evaluated skewness metric for the same</w:t>
      </w:r>
    </w:p>
    <w:p>
      <w:pPr>
        <w:numPr>
          <w:ilvl w:val="0"/>
          <w:numId w:val="8"/>
        </w:numPr>
        <w:tabs>
          <w:tab w:val="left" w:pos="2790"/>
          <w:tab w:val="left" w:pos="3585"/>
        </w:tabs>
        <w:spacing w:before="200" w:after="0" w:line="240" w:lineRule="auto"/>
        <w:jc w:val="both"/>
        <w:rPr>
          <w:rFonts w:ascii="Times New Roman" w:hAnsi="Times New Roman" w:eastAsia="Times New Roman" w:cs="Times New Roman"/>
          <w:bCs/>
          <w:lang w:val="en-IN"/>
        </w:rPr>
      </w:pPr>
      <w:r>
        <w:rPr>
          <w:rFonts w:ascii="Times New Roman" w:hAnsi="Times New Roman" w:eastAsia="Times New Roman" w:cs="Times New Roman"/>
          <w:bCs/>
          <w:lang w:val="en-IN"/>
        </w:rPr>
        <w:t>The transformation with the least skewed value was chosen from the above techniques and applied to our data.</w:t>
      </w:r>
    </w:p>
    <w:p>
      <w:pPr>
        <w:numPr>
          <w:ilvl w:val="0"/>
          <w:numId w:val="8"/>
        </w:numPr>
        <w:tabs>
          <w:tab w:val="left" w:pos="2790"/>
          <w:tab w:val="left" w:pos="3585"/>
        </w:tabs>
        <w:spacing w:before="200" w:after="0" w:line="240" w:lineRule="auto"/>
        <w:jc w:val="both"/>
        <w:rPr>
          <w:rFonts w:ascii="Times New Roman" w:hAnsi="Times New Roman" w:eastAsia="Times New Roman" w:cs="Times New Roman"/>
          <w:bCs/>
          <w:lang w:val="en-IN"/>
        </w:rPr>
      </w:pPr>
      <w:r>
        <w:rPr>
          <w:rFonts w:ascii="Times New Roman" w:hAnsi="Times New Roman" w:eastAsia="Times New Roman" w:cs="Times New Roman"/>
          <w:bCs/>
          <w:lang w:val="en-IN"/>
        </w:rPr>
        <w:t>The reduction in skewness and no.of outliers has been observed after transformation</w:t>
      </w:r>
    </w:p>
    <w:p>
      <w:pPr>
        <w:spacing w:line="240" w:lineRule="auto"/>
        <w:rPr>
          <w:rFonts w:ascii="Times New Roman" w:hAnsi="Times New Roman" w:eastAsia="Times New Roman" w:cs="Times New Roman"/>
          <w:bCs/>
          <w:lang w:val="en-IN"/>
        </w:rPr>
      </w:pPr>
      <w:r>
        <w:rPr>
          <w:rFonts w:ascii="Times New Roman" w:hAnsi="Times New Roman" w:eastAsia="Times New Roman" w:cs="Times New Roman"/>
          <w:color w:val="000000"/>
        </w:rPr>
        <w:t xml:space="preserve">For </w:t>
      </w:r>
      <w:r>
        <w:rPr>
          <w:rFonts w:ascii="Times New Roman" w:hAnsi="Times New Roman" w:eastAsia="Times New Roman" w:cs="Times New Roman"/>
          <w:color w:val="000000"/>
          <w:lang w:val="en-IN"/>
        </w:rPr>
        <w:t>this</w:t>
      </w:r>
      <w:r>
        <w:rPr>
          <w:rFonts w:ascii="Times New Roman" w:hAnsi="Times New Roman" w:eastAsia="Times New Roman" w:cs="Times New Roman"/>
          <w:color w:val="000000"/>
        </w:rPr>
        <w:t xml:space="preserve"> we have</w:t>
      </w:r>
      <w:r>
        <w:rPr>
          <w:rFonts w:ascii="Times New Roman" w:hAnsi="Times New Roman" w:eastAsia="Times New Roman" w:cs="Times New Roman"/>
          <w:color w:val="000000"/>
          <w:lang w:val="en-IN"/>
        </w:rPr>
        <w:t xml:space="preserve"> written two user</w:t>
      </w:r>
      <w:r>
        <w:rPr>
          <w:rFonts w:ascii="Times New Roman" w:hAnsi="Times New Roman" w:eastAsia="Times New Roman" w:cs="Times New Roman"/>
          <w:color w:val="000000"/>
        </w:rPr>
        <w:t xml:space="preserve"> defined functions</w:t>
      </w:r>
      <w:r>
        <w:rPr>
          <w:rFonts w:ascii="Times New Roman" w:hAnsi="Times New Roman" w:eastAsia="Times New Roman" w:cs="Times New Roman"/>
          <w:color w:val="000000"/>
          <w:lang w:val="en-IN"/>
        </w:rPr>
        <w:t xml:space="preserve"> </w:t>
      </w:r>
      <w:r>
        <w:rPr>
          <w:rFonts w:ascii="Times New Roman" w:hAnsi="Times New Roman" w:eastAsia="Times New Roman" w:cs="Times New Roman"/>
          <w:color w:val="000000"/>
        </w:rPr>
        <w:t xml:space="preserve">to analyse numerical and categorical variables </w:t>
      </w:r>
      <w:r>
        <w:rPr>
          <w:rFonts w:ascii="Times New Roman" w:hAnsi="Times New Roman" w:eastAsia="Times New Roman" w:cs="Times New Roman"/>
          <w:color w:val="000000"/>
          <w:lang w:val="en-IN"/>
        </w:rPr>
        <w:t>respectively.</w:t>
      </w:r>
    </w:p>
    <w:p>
      <w:pPr>
        <w:tabs>
          <w:tab w:val="left" w:pos="2790"/>
          <w:tab w:val="left" w:pos="3585"/>
        </w:tabs>
        <w:spacing w:before="200" w:after="0" w:line="240" w:lineRule="auto"/>
        <w:jc w:val="both"/>
        <w:rPr>
          <w:rFonts w:ascii="Times New Roman" w:hAnsi="Times New Roman" w:cs="Times New Roman"/>
        </w:rPr>
      </w:pPr>
      <w:r>
        <w:rPr>
          <w:rFonts w:ascii="Times New Roman" w:hAnsi="Times New Roman" w:cs="Times New Roman"/>
        </w:rPr>
        <w:drawing>
          <wp:inline distT="0" distB="0" distL="114300" distR="114300">
            <wp:extent cx="4244340" cy="2337435"/>
            <wp:effectExtent l="0" t="0" r="3810" b="571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5"/>
                    <a:stretch>
                      <a:fillRect/>
                    </a:stretch>
                  </pic:blipFill>
                  <pic:spPr>
                    <a:xfrm>
                      <a:off x="0" y="0"/>
                      <a:ext cx="4244340" cy="2337435"/>
                    </a:xfrm>
                    <a:prstGeom prst="rect">
                      <a:avLst/>
                    </a:prstGeom>
                    <a:noFill/>
                    <a:ln>
                      <a:noFill/>
                    </a:ln>
                  </pic:spPr>
                </pic:pic>
              </a:graphicData>
            </a:graphic>
          </wp:inline>
        </w:drawing>
      </w:r>
    </w:p>
    <w:p>
      <w:pPr>
        <w:tabs>
          <w:tab w:val="left" w:pos="2790"/>
          <w:tab w:val="left" w:pos="3585"/>
        </w:tabs>
        <w:spacing w:before="200" w:after="0" w:line="240" w:lineRule="auto"/>
        <w:jc w:val="both"/>
      </w:pPr>
      <w:r>
        <w:drawing>
          <wp:inline distT="0" distB="0" distL="114300" distR="114300">
            <wp:extent cx="2684780" cy="2028825"/>
            <wp:effectExtent l="0" t="0" r="127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6"/>
                    <a:stretch>
                      <a:fillRect/>
                    </a:stretch>
                  </pic:blipFill>
                  <pic:spPr>
                    <a:xfrm>
                      <a:off x="0" y="0"/>
                      <a:ext cx="2684780" cy="2028825"/>
                    </a:xfrm>
                    <a:prstGeom prst="rect">
                      <a:avLst/>
                    </a:prstGeom>
                    <a:noFill/>
                    <a:ln>
                      <a:noFill/>
                    </a:ln>
                  </pic:spPr>
                </pic:pic>
              </a:graphicData>
            </a:graphic>
          </wp:inline>
        </w:drawing>
      </w:r>
      <w:r>
        <w:drawing>
          <wp:inline distT="0" distB="0" distL="114300" distR="114300">
            <wp:extent cx="2827655" cy="1937385"/>
            <wp:effectExtent l="0" t="0" r="10795"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7"/>
                    <a:stretch>
                      <a:fillRect/>
                    </a:stretch>
                  </pic:blipFill>
                  <pic:spPr>
                    <a:xfrm>
                      <a:off x="0" y="0"/>
                      <a:ext cx="2827655" cy="1937385"/>
                    </a:xfrm>
                    <a:prstGeom prst="rect">
                      <a:avLst/>
                    </a:prstGeom>
                    <a:noFill/>
                    <a:ln>
                      <a:noFill/>
                    </a:ln>
                  </pic:spPr>
                </pic:pic>
              </a:graphicData>
            </a:graphic>
          </wp:inline>
        </w:drawing>
      </w:r>
    </w:p>
    <w:p>
      <w:pPr>
        <w:tabs>
          <w:tab w:val="left" w:pos="2790"/>
          <w:tab w:val="left" w:pos="3585"/>
        </w:tabs>
        <w:spacing w:before="200" w:after="0" w:line="240" w:lineRule="auto"/>
        <w:jc w:val="both"/>
        <w:rPr>
          <w:rFonts w:ascii="Times New Roman" w:hAnsi="Times New Roman" w:cs="Times New Roman"/>
          <w:lang w:val="en-IN"/>
        </w:rPr>
      </w:pPr>
      <w:r>
        <w:rPr>
          <w:rFonts w:ascii="Times New Roman" w:hAnsi="Times New Roman" w:cs="Times New Roman"/>
          <w:lang w:val="en-IN"/>
        </w:rPr>
        <w:t xml:space="preserve">From the above graphs, we can infer that the skewness has been reduced considerably and the outliers have been handled accordingly </w:t>
      </w:r>
    </w:p>
    <w:tbl>
      <w:tblPr>
        <w:tblStyle w:val="9"/>
        <w:tblW w:w="9810" w:type="dxa"/>
        <w:tblInd w:w="93" w:type="dxa"/>
        <w:shd w:val="clear" w:color="auto" w:fill="auto"/>
        <w:tblLayout w:type="autofit"/>
        <w:tblCellMar>
          <w:top w:w="0" w:type="dxa"/>
          <w:left w:w="108" w:type="dxa"/>
          <w:bottom w:w="0" w:type="dxa"/>
          <w:right w:w="108" w:type="dxa"/>
        </w:tblCellMar>
      </w:tblPr>
      <w:tblGrid>
        <w:gridCol w:w="2480"/>
        <w:gridCol w:w="2325"/>
        <w:gridCol w:w="2505"/>
        <w:gridCol w:w="2805"/>
      </w:tblGrid>
      <w:tr>
        <w:tblPrEx>
          <w:shd w:val="clear" w:color="auto" w:fill="auto"/>
          <w:tblCellMar>
            <w:top w:w="0" w:type="dxa"/>
            <w:left w:w="108" w:type="dxa"/>
            <w:bottom w:w="0" w:type="dxa"/>
            <w:right w:w="108" w:type="dxa"/>
          </w:tblCellMar>
        </w:tblPrEx>
        <w:trPr>
          <w:trHeight w:val="300" w:hRule="atLeast"/>
        </w:trPr>
        <w:tc>
          <w:tcPr>
            <w:tcW w:w="2175" w:type="dxa"/>
            <w:tcBorders>
              <w:top w:val="nil"/>
              <w:left w:val="nil"/>
              <w:bottom w:val="nil"/>
              <w:right w:val="nil"/>
            </w:tcBorders>
            <w:shd w:val="clear" w:color="auto" w:fill="auto"/>
            <w:noWrap/>
            <w:vAlign w:val="center"/>
          </w:tcPr>
          <w:p>
            <w:pPr>
              <w:rPr>
                <w:rFonts w:hint="eastAsia" w:ascii="Calibri" w:hAnsi="Calibri" w:cs="Calibri"/>
                <w:i w:val="0"/>
                <w:iCs w:val="0"/>
                <w:color w:val="000000"/>
                <w:sz w:val="22"/>
                <w:szCs w:val="22"/>
                <w:u w:val="none"/>
              </w:rPr>
            </w:pPr>
          </w:p>
        </w:tc>
        <w:tc>
          <w:tcPr>
            <w:tcW w:w="232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Before transformation</w:t>
            </w:r>
          </w:p>
        </w:tc>
        <w:tc>
          <w:tcPr>
            <w:tcW w:w="250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After_Transformation</w:t>
            </w:r>
          </w:p>
        </w:tc>
        <w:tc>
          <w:tcPr>
            <w:tcW w:w="280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Power transform parameter</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loan_amnt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0.751941058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-0.050876989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0.33080602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int_rate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0.860615707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0.0031278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-0.040903366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installment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0.928374305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-0.025161743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0.289662551</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annual_inc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48.01785335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0.428105225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0.271010462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delinq_2yrs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6.592775722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2.013992928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-7.742160556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open_acc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1.28774409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0.001849103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0.160732016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pub_rec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14.19358187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2.098154354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-9.701301396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revol_bal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10.81329096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0.148140149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0.269135431</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total_acc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1.114742749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-0.005984733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0.272993794</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out_prncp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0.791033351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-0.694805906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0.353542081</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total_pymnt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2.735106895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0.070446347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0.131394711</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total_rec_prncp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3.105578474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0.08928834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0.095899107</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total_rec_int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1.547304418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-0.007835539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0.297498476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total_rec_late_fee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18.52784982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6.641960535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-13.71893815</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last_pymnt_amnt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4.070130632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-0.21064159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-0.111192439</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tot_coll_amt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275.5158688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2.092388527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-1.157562675</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tot_cur_bal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2.972021144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-0.036769912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0.193684065</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open_acc_6m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1.672532644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0.179245539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-0.676388802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open_act_il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2.995135447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0.003068032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-0.140925028</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open_il_12m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1.722697667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0.355067391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-1.264250506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open_il_24m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1.652799851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0.022752852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-0.130713446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total_bal_il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3.981469637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-0.385091096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0.294883984</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open_rv_12m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2.032985332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0.104945146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-0.4230937</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open_rv_24m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2.022060184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-0.002179524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0.016601605</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max_bal_bc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43.2817862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-0.025061076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0.373110263</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total_rev_hi_lim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6.686011257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0.088220139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0.21477028</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inq_fi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2.742700892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0.224038053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-0.756850482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total_cu_tl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3.416134864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0.414806164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-0.986141176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inq_last_12m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2.540853318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0.058621741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-0.242303871</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acc_open_past_24mths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1.455031497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-0.006288317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0.24301794</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mo_sin_old_rev_tl_op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1.004411714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-0.014482882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0.377487699</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mo_sin_rcnt_rev_tl_op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3.740485696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0.003614836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-0.034645797</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mo_sin_rcnt_tl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5.088484604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0.001404619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-0.051479056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mort_acc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1.807777493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0.174081093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-0.509915075</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num_accts_ever_120_pd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5.999255651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1.44564769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-4.218003803</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num_actv_bc_tl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1.476574326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0.003496646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0.174126296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num_actv_rev_tl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1.568915012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0.004604149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0.152692588</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num_bc_sats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1.680129016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0.003923152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0.124748862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num_bc_tl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1.557366484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0.000281125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0.135639105</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num_il_tl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2.171158344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-0.00470683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0.128666752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num_op_rev_tl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1.555773295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1.49E-06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0.094011133</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num_rev_accts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1.498165203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-0.004426855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0.10226727</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num_rev_tl_bal_gt_0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1.488568728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0.004293439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0.167131822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num_sats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1.290073719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0.001817245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0.159582644</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num_tl_op_past_12m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1.484488035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-0.006500112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0.041920537</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pub_rec_bankruptcies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2.569743188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2.328753423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-11.82738632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tot_hi_cred_lim</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2.845617477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-0.023013352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0.160005933</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total_bal_ex_mort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3.735110538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0.077702767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0.266645986</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total_bc_limit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3.772469341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0.053886258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0.322344469</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total_il_high_credit_limit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2.902536446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-0.52458516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0.337406167</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il_util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0.675049519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250.7319275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mths_since_recent_inq</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0.805199351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5.380286868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mths_since_rcnt_il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3.528819033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261.5932406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mo_sin_old_il_acct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0.30752551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101.5447327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bc_util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0.063158632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238.0057717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percent_bc_gt_75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0.737423152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2.271636893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bc_open_to_buy</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3.214708802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287.1626323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mths_since_recent_bc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3.685148938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260.1948526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24.30497184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74.59678934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revol_util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0.251091126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287.8559082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all_util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-0.08059644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371.6263114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avg_cur_bal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3.740417201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381.2538767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pct_tl_nvr_dlq</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-2.523451004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-0.923689079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8.472135812</w:t>
            </w:r>
          </w:p>
        </w:tc>
      </w:tr>
    </w:tbl>
    <w:p>
      <w:pPr>
        <w:tabs>
          <w:tab w:val="left" w:pos="2790"/>
          <w:tab w:val="left" w:pos="3585"/>
        </w:tabs>
        <w:spacing w:before="200" w:after="0" w:line="240" w:lineRule="auto"/>
        <w:jc w:val="both"/>
        <w:rPr>
          <w:rFonts w:ascii="Times New Roman" w:hAnsi="Times New Roman" w:eastAsia="Times New Roman" w:cs="Times New Roman"/>
          <w:b/>
          <w:sz w:val="24"/>
          <w:szCs w:val="24"/>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p>
    <w:p>
      <w:pPr>
        <w:tabs>
          <w:tab w:val="left" w:pos="2790"/>
          <w:tab w:val="left" w:pos="3585"/>
        </w:tabs>
        <w:spacing w:before="200" w:after="0" w:line="240" w:lineRule="auto"/>
        <w:jc w:val="center"/>
        <w:rPr>
          <w:rFonts w:ascii="Times New Roman" w:hAnsi="Times New Roman" w:eastAsia="Times New Roman" w:cs="Times New Roman"/>
          <w:b/>
          <w:sz w:val="32"/>
          <w:szCs w:val="32"/>
          <w:lang w:val="en-IN"/>
        </w:rPr>
      </w:pPr>
      <w:r>
        <w:rPr>
          <w:rFonts w:ascii="Times New Roman" w:hAnsi="Times New Roman" w:eastAsia="Times New Roman" w:cs="Times New Roman"/>
          <w:b/>
          <w:sz w:val="32"/>
          <w:szCs w:val="32"/>
          <w:lang w:val="en-IN"/>
        </w:rPr>
        <w:t>5. BIVARIATE ANALYSIS</w:t>
      </w:r>
    </w:p>
    <w:p>
      <w:pPr>
        <w:tabs>
          <w:tab w:val="left" w:pos="2790"/>
          <w:tab w:val="left" w:pos="3585"/>
        </w:tabs>
        <w:spacing w:before="200" w:after="0" w:line="240" w:lineRule="auto"/>
        <w:jc w:val="both"/>
        <w:rPr>
          <w:rFonts w:ascii="Times New Roman" w:hAnsi="Times New Roman" w:eastAsia="Times New Roman"/>
          <w:bCs/>
          <w:lang w:val="en-IN"/>
        </w:rPr>
      </w:pPr>
      <w:r>
        <w:rPr>
          <w:rFonts w:ascii="Times New Roman" w:hAnsi="Times New Roman" w:eastAsia="Times New Roman"/>
          <w:bCs/>
          <w:lang w:val="en-IN"/>
        </w:rPr>
        <w:t>Now that our data has been cleaned and analysed on a univariate basis, the number of variables have reduced from 145 to 70. We've performed bivariate analysis for this finalised set of features with respect to our target variable loan_status to see the impact the independent variable has on our dependent variable.</w:t>
      </w:r>
    </w:p>
    <w:p>
      <w:pPr>
        <w:tabs>
          <w:tab w:val="left" w:pos="2790"/>
          <w:tab w:val="left" w:pos="3585"/>
        </w:tabs>
        <w:spacing w:before="200" w:after="0" w:line="240" w:lineRule="auto"/>
        <w:jc w:val="both"/>
        <w:rPr>
          <w:rFonts w:ascii="Times New Roman" w:hAnsi="Times New Roman" w:eastAsia="Times New Roman"/>
          <w:bCs/>
          <w:lang w:val="en-IN"/>
        </w:rPr>
      </w:pPr>
      <w:r>
        <w:rPr>
          <w:rFonts w:ascii="Times New Roman" w:hAnsi="Times New Roman" w:eastAsia="Times New Roman"/>
          <w:bCs/>
          <w:lang w:val="en-IN"/>
        </w:rPr>
        <w:t>Using graphical methods:</w:t>
      </w:r>
    </w:p>
    <w:p>
      <w:pPr>
        <w:numPr>
          <w:ilvl w:val="0"/>
          <w:numId w:val="9"/>
        </w:numPr>
        <w:tabs>
          <w:tab w:val="left" w:pos="2790"/>
          <w:tab w:val="left" w:pos="3585"/>
        </w:tabs>
        <w:spacing w:before="200" w:after="0" w:line="240" w:lineRule="auto"/>
        <w:jc w:val="both"/>
        <w:rPr>
          <w:rFonts w:ascii="Times New Roman" w:hAnsi="Times New Roman" w:eastAsia="Times New Roman"/>
          <w:bCs/>
          <w:lang w:val="en-IN"/>
        </w:rPr>
      </w:pPr>
      <w:r>
        <w:rPr>
          <w:rFonts w:ascii="Times New Roman" w:hAnsi="Times New Roman" w:eastAsia="Times New Roman"/>
          <w:bCs/>
          <w:lang w:val="en-IN"/>
        </w:rPr>
        <w:t xml:space="preserve">As our target variable is a binary class categorical variable, so we have used the boxplot and violin plot between the continuous independent variable and target variable to understand the relationship between them. </w:t>
      </w:r>
    </w:p>
    <w:p>
      <w:pPr>
        <w:tabs>
          <w:tab w:val="left" w:pos="2790"/>
          <w:tab w:val="left" w:pos="3585"/>
        </w:tabs>
        <w:spacing w:before="200" w:after="0" w:line="240" w:lineRule="auto"/>
        <w:jc w:val="both"/>
        <w:rPr>
          <w:rFonts w:ascii="Times New Roman" w:hAnsi="Times New Roman" w:cs="Times New Roman"/>
          <w:lang w:val="en-IN"/>
        </w:rPr>
      </w:pPr>
      <w:r>
        <w:rPr>
          <w:rFonts w:ascii="Times New Roman" w:hAnsi="Times New Roman" w:cs="Times New Roman"/>
          <w:lang w:val="en-IN"/>
        </w:rPr>
        <w:t>We have used the following function:</w:t>
      </w:r>
    </w:p>
    <w:p>
      <w:pPr>
        <w:tabs>
          <w:tab w:val="left" w:pos="2790"/>
          <w:tab w:val="left" w:pos="3585"/>
        </w:tabs>
        <w:spacing w:before="200" w:after="0" w:line="240" w:lineRule="auto"/>
        <w:jc w:val="both"/>
        <w:rPr>
          <w:rFonts w:ascii="Times New Roman" w:hAnsi="Times New Roman" w:cs="Times New Roman"/>
        </w:rPr>
      </w:pPr>
      <w:r>
        <w:rPr>
          <w:rFonts w:ascii="Times New Roman" w:hAnsi="Times New Roman" w:cs="Times New Roman"/>
        </w:rPr>
        <w:drawing>
          <wp:inline distT="0" distB="0" distL="114300" distR="114300">
            <wp:extent cx="2910205" cy="1865630"/>
            <wp:effectExtent l="0" t="0" r="4445" b="127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28"/>
                    <a:srcRect r="28464" b="35057"/>
                    <a:stretch>
                      <a:fillRect/>
                    </a:stretch>
                  </pic:blipFill>
                  <pic:spPr>
                    <a:xfrm>
                      <a:off x="0" y="0"/>
                      <a:ext cx="2910205" cy="1865630"/>
                    </a:xfrm>
                    <a:prstGeom prst="rect">
                      <a:avLst/>
                    </a:prstGeom>
                    <a:noFill/>
                    <a:ln>
                      <a:noFill/>
                    </a:ln>
                  </pic:spPr>
                </pic:pic>
              </a:graphicData>
            </a:graphic>
          </wp:inline>
        </w:drawing>
      </w:r>
    </w:p>
    <w:p>
      <w:pPr>
        <w:tabs>
          <w:tab w:val="left" w:pos="2790"/>
          <w:tab w:val="left" w:pos="3585"/>
        </w:tabs>
        <w:spacing w:before="200" w:after="0" w:line="240" w:lineRule="auto"/>
        <w:jc w:val="both"/>
        <w:rPr>
          <w:lang w:val="en-IN"/>
        </w:rPr>
      </w:pPr>
      <w:r>
        <w:rPr>
          <w:rFonts w:ascii="Times New Roman" w:hAnsi="Times New Roman" w:cs="Times New Roman"/>
          <w:lang w:val="en-IN"/>
        </w:rPr>
        <w:t xml:space="preserve">Results: Eg - int_rate (continuous independent) Vs loan_status (target) </w:t>
      </w:r>
    </w:p>
    <w:p>
      <w:pPr>
        <w:tabs>
          <w:tab w:val="left" w:pos="2790"/>
          <w:tab w:val="left" w:pos="3585"/>
        </w:tabs>
        <w:spacing w:before="200" w:after="0" w:line="240" w:lineRule="auto"/>
      </w:pPr>
      <w:r>
        <w:rPr>
          <w:rFonts w:ascii="Arial" w:hAnsi="Arial" w:cs="Arial"/>
          <w:color w:val="000000"/>
        </w:rPr>
        <w:drawing>
          <wp:inline distT="0" distB="0" distL="0" distR="0">
            <wp:extent cx="2630170" cy="1657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9">
                      <a:extLst>
                        <a:ext uri="{28A0092B-C50C-407E-A947-70E740481C1C}">
                          <a14:useLocalDpi xmlns:a14="http://schemas.microsoft.com/office/drawing/2010/main" val="0"/>
                        </a:ext>
                      </a:extLst>
                    </a:blip>
                    <a:srcRect t="10309" r="46699"/>
                    <a:stretch>
                      <a:fillRect/>
                    </a:stretch>
                  </pic:blipFill>
                  <pic:spPr>
                    <a:xfrm>
                      <a:off x="0" y="0"/>
                      <a:ext cx="2630170" cy="1657350"/>
                    </a:xfrm>
                    <a:prstGeom prst="rect">
                      <a:avLst/>
                    </a:prstGeom>
                    <a:noFill/>
                    <a:ln>
                      <a:noFill/>
                    </a:ln>
                  </pic:spPr>
                </pic:pic>
              </a:graphicData>
            </a:graphic>
          </wp:inline>
        </w:drawing>
      </w:r>
      <w:r>
        <w:rPr>
          <w:rFonts w:ascii="Arial" w:hAnsi="Arial" w:cs="Arial"/>
          <w:color w:val="000000"/>
        </w:rPr>
        <w:drawing>
          <wp:inline distT="0" distB="0" distL="0" distR="0">
            <wp:extent cx="2867025" cy="16325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0">
                      <a:extLst>
                        <a:ext uri="{28A0092B-C50C-407E-A947-70E740481C1C}">
                          <a14:useLocalDpi xmlns:a14="http://schemas.microsoft.com/office/drawing/2010/main" val="0"/>
                        </a:ext>
                      </a:extLst>
                    </a:blip>
                    <a:srcRect t="9931" r="50833"/>
                    <a:stretch>
                      <a:fillRect/>
                    </a:stretch>
                  </pic:blipFill>
                  <pic:spPr>
                    <a:xfrm>
                      <a:off x="0" y="0"/>
                      <a:ext cx="2880259" cy="1640408"/>
                    </a:xfrm>
                    <a:prstGeom prst="rect">
                      <a:avLst/>
                    </a:prstGeom>
                    <a:noFill/>
                    <a:ln>
                      <a:noFill/>
                    </a:ln>
                  </pic:spPr>
                </pic:pic>
              </a:graphicData>
            </a:graphic>
          </wp:inline>
        </w:drawing>
      </w:r>
    </w:p>
    <w:p>
      <w:pPr>
        <w:tabs>
          <w:tab w:val="left" w:pos="2790"/>
          <w:tab w:val="left" w:pos="3585"/>
        </w:tabs>
        <w:spacing w:before="200" w:after="0" w:line="240" w:lineRule="auto"/>
        <w:rPr>
          <w:rFonts w:ascii="Times New Roman" w:hAnsi="Times New Roman" w:cs="Times New Roman"/>
        </w:rPr>
      </w:pPr>
      <w:r>
        <w:rPr>
          <w:rFonts w:ascii="Times New Roman" w:hAnsi="Times New Roman" w:eastAsia="Times New Roman" w:cs="Times New Roman"/>
          <w:color w:val="000000"/>
        </w:rPr>
        <w:t>Conclusion: Our graphical analysis indicates unequal spread between interest rate for defaulters and interest rate for non-defaulters. The central tendencies of interest rate are higher for defaulters data than for non-defaulters data.  Which indicates the interest rate in general is higher for defaulters than non-defaulters.</w:t>
      </w:r>
    </w:p>
    <w:p>
      <w:pPr>
        <w:numPr>
          <w:ilvl w:val="0"/>
          <w:numId w:val="9"/>
        </w:numPr>
        <w:tabs>
          <w:tab w:val="left" w:pos="2790"/>
          <w:tab w:val="left" w:pos="3585"/>
        </w:tabs>
        <w:spacing w:before="200" w:after="0" w:line="240" w:lineRule="auto"/>
        <w:jc w:val="both"/>
        <w:rPr>
          <w:rFonts w:ascii="Times New Roman" w:hAnsi="Times New Roman" w:cs="Times New Roman"/>
        </w:rPr>
      </w:pPr>
      <w:r>
        <w:rPr>
          <w:rFonts w:ascii="Times New Roman" w:hAnsi="Times New Roman" w:eastAsia="Times New Roman" w:cs="Times New Roman"/>
          <w:bCs/>
          <w:lang w:val="en-IN"/>
        </w:rPr>
        <w:t xml:space="preserve">As our target variable is a binary class categorical variable, so we have used the barplot between the categorical variable and target variable to understand the relationship between them. </w:t>
      </w:r>
    </w:p>
    <w:p>
      <w:pPr>
        <w:tabs>
          <w:tab w:val="left" w:pos="2610"/>
        </w:tabs>
        <w:spacing w:before="200" w:line="240" w:lineRule="auto"/>
        <w:jc w:val="both"/>
        <w:rPr>
          <w:rFonts w:ascii="Times New Roman" w:hAnsi="Times New Roman" w:cs="Times New Roman"/>
          <w:lang w:val="en-IN"/>
        </w:rPr>
      </w:pPr>
      <w:r>
        <w:rPr>
          <w:rFonts w:ascii="Times New Roman" w:hAnsi="Times New Roman" w:cs="Times New Roman"/>
          <w:lang w:val="en-IN"/>
        </w:rPr>
        <w:t>Function:</w:t>
      </w:r>
    </w:p>
    <w:p>
      <w:pPr>
        <w:tabs>
          <w:tab w:val="left" w:pos="2610"/>
        </w:tabs>
        <w:spacing w:before="200" w:line="240" w:lineRule="auto"/>
        <w:jc w:val="both"/>
        <w:rPr>
          <w:rFonts w:ascii="Times New Roman" w:hAnsi="Times New Roman" w:cs="Times New Roman"/>
        </w:rPr>
      </w:pPr>
      <w:r>
        <w:rPr>
          <w:rFonts w:ascii="Times New Roman" w:hAnsi="Times New Roman" w:cs="Times New Roman"/>
        </w:rPr>
        <w:drawing>
          <wp:inline distT="0" distB="0" distL="114300" distR="114300">
            <wp:extent cx="3328670" cy="510540"/>
            <wp:effectExtent l="0" t="0" r="5080" b="381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31"/>
                    <a:srcRect t="73579" r="21703"/>
                    <a:stretch>
                      <a:fillRect/>
                    </a:stretch>
                  </pic:blipFill>
                  <pic:spPr>
                    <a:xfrm>
                      <a:off x="0" y="0"/>
                      <a:ext cx="3328670" cy="510540"/>
                    </a:xfrm>
                    <a:prstGeom prst="rect">
                      <a:avLst/>
                    </a:prstGeom>
                    <a:noFill/>
                    <a:ln>
                      <a:noFill/>
                    </a:ln>
                  </pic:spPr>
                </pic:pic>
              </a:graphicData>
            </a:graphic>
          </wp:inline>
        </w:drawing>
      </w:r>
    </w:p>
    <w:p>
      <w:pPr>
        <w:tabs>
          <w:tab w:val="left" w:pos="2610"/>
        </w:tabs>
        <w:spacing w:before="200" w:line="240" w:lineRule="auto"/>
        <w:jc w:val="both"/>
        <w:rPr>
          <w:rFonts w:ascii="Times New Roman" w:hAnsi="Times New Roman" w:cs="Times New Roman"/>
          <w:lang w:val="en-IN"/>
        </w:rPr>
      </w:pPr>
    </w:p>
    <w:p>
      <w:pPr>
        <w:tabs>
          <w:tab w:val="left" w:pos="2610"/>
        </w:tabs>
        <w:spacing w:before="200" w:line="240" w:lineRule="auto"/>
        <w:jc w:val="both"/>
        <w:rPr>
          <w:rFonts w:ascii="Times New Roman" w:hAnsi="Times New Roman" w:cs="Times New Roman"/>
          <w:lang w:val="en-IN"/>
        </w:rPr>
      </w:pPr>
    </w:p>
    <w:p>
      <w:pPr>
        <w:tabs>
          <w:tab w:val="left" w:pos="2610"/>
        </w:tabs>
        <w:spacing w:before="200" w:line="240" w:lineRule="auto"/>
        <w:jc w:val="both"/>
        <w:rPr>
          <w:rFonts w:ascii="Times New Roman" w:hAnsi="Times New Roman" w:cs="Times New Roman"/>
          <w:lang w:val="en-IN"/>
        </w:rPr>
      </w:pPr>
    </w:p>
    <w:p>
      <w:pPr>
        <w:tabs>
          <w:tab w:val="left" w:pos="2610"/>
        </w:tabs>
        <w:spacing w:before="200" w:line="240" w:lineRule="auto"/>
        <w:jc w:val="both"/>
        <w:rPr>
          <w:rFonts w:ascii="Times New Roman" w:hAnsi="Times New Roman" w:cs="Times New Roman"/>
          <w:lang w:val="en-IN"/>
        </w:rPr>
      </w:pPr>
      <w:r>
        <w:rPr>
          <w:rFonts w:ascii="Times New Roman" w:hAnsi="Times New Roman" w:cs="Times New Roman"/>
          <w:lang w:val="en-IN"/>
        </w:rPr>
        <w:t>Results: Eg: term (categorical independent variable) Vs loan_status (target variable)</w:t>
      </w:r>
    </w:p>
    <w:p>
      <w:pPr>
        <w:tabs>
          <w:tab w:val="left" w:pos="2610"/>
        </w:tabs>
        <w:spacing w:before="200" w:line="240" w:lineRule="auto"/>
        <w:jc w:val="both"/>
        <w:rPr>
          <w:rFonts w:ascii="Times New Roman" w:hAnsi="Times New Roman" w:cs="Times New Roman"/>
        </w:rPr>
      </w:pPr>
      <w:r>
        <w:rPr>
          <w:rFonts w:ascii="Times New Roman" w:hAnsi="Times New Roman" w:cs="Times New Roman"/>
        </w:rPr>
        <w:drawing>
          <wp:inline distT="0" distB="0" distL="114300" distR="114300">
            <wp:extent cx="2576195" cy="1862455"/>
            <wp:effectExtent l="0" t="0" r="14605" b="4445"/>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pic:cNvPicPr>
                  </pic:nvPicPr>
                  <pic:blipFill>
                    <a:blip r:embed="rId32"/>
                    <a:srcRect t="21262" r="32214"/>
                    <a:stretch>
                      <a:fillRect/>
                    </a:stretch>
                  </pic:blipFill>
                  <pic:spPr>
                    <a:xfrm>
                      <a:off x="0" y="0"/>
                      <a:ext cx="2576195" cy="1862455"/>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Conclusion: The plot indicates a higher population of borrowers who have not defaulted on the loan compared to the borrowers who have defaulted the loan. On a general demographic there are more borrowers who chose a term plan of 36 months over 60 months.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Times New Roman" w:hAnsi="Times New Roman" w:eastAsia="Times New Roman" w:cs="Times New Roman"/>
          <w:color w:val="00000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Times New Roman" w:hAnsi="Times New Roman" w:cs="Times New Roman"/>
        </w:rPr>
      </w:pPr>
      <w:r>
        <w:rPr>
          <w:rFonts w:ascii="Times New Roman" w:hAnsi="Times New Roman" w:eastAsia="Times New Roman" w:cs="Times New Roman"/>
          <w:color w:val="000000"/>
        </w:rPr>
        <w:t xml:space="preserve">Consensus: The graphical analysis indicates more borrowers have chosen 36months term plan over 60 months. This might be due to multiple reasons but the main reason being that borrowers would prefer to be charged less interest over their term, which is automatically higher for longer terms than for shorter repayment terms. Our statistical test has given us a pvalue less than 0.05 indicating that term does have an affect on our loan_status. </w:t>
      </w:r>
    </w:p>
    <w:p>
      <w:pPr>
        <w:rPr>
          <w:rFonts w:ascii="Arial" w:hAnsi="Arial" w:eastAsia="Times New Roman" w:cs="Arial"/>
          <w:color w:val="000000"/>
        </w:rPr>
      </w:pPr>
      <w:r>
        <w:rPr>
          <w:rFonts w:ascii="Arial" w:hAnsi="Arial" w:eastAsia="Times New Roman" w:cs="Arial"/>
          <w:color w:val="000000"/>
        </w:rPr>
        <w:t>This section involves the analysis of our independent variables with our target variable loan_status. We’re first going to consider few most important variables that impact loan approval and in turn loan risk of a borrower, which are income, DTI, interest rate and term</w:t>
      </w:r>
    </w:p>
    <w:p>
      <w:pPr>
        <w:pStyle w:val="34"/>
        <w:numPr>
          <w:ilvl w:val="0"/>
          <w:numId w:val="9"/>
        </w:numPr>
        <w:ind w:left="0" w:leftChars="0" w:firstLine="0" w:firstLineChars="0"/>
        <w:rPr>
          <w:rFonts w:ascii="Arial" w:hAnsi="Arial" w:eastAsia="Times New Roman" w:cs="Arial"/>
          <w:color w:val="000000"/>
        </w:rPr>
      </w:pPr>
      <w:r>
        <w:rPr>
          <w:rFonts w:ascii="Arial" w:hAnsi="Arial" w:eastAsia="Times New Roman" w:cs="Arial"/>
          <w:color w:val="000000"/>
        </w:rPr>
        <w:t>ANNUAL INCOME AND LOAN STATUS (annual_inc, loan_status):</w:t>
      </w:r>
    </w:p>
    <w:p>
      <w:pPr>
        <w:pStyle w:val="34"/>
        <w:numPr>
          <w:ilvl w:val="0"/>
          <w:numId w:val="0"/>
        </w:numPr>
        <w:ind w:left="360" w:leftChars="0"/>
        <w:rPr>
          <w:rFonts w:ascii="Arial" w:hAnsi="Arial" w:eastAsia="Times New Roman" w:cs="Arial"/>
          <w:color w:val="000000"/>
        </w:rPr>
      </w:pPr>
      <w:r>
        <w:rPr>
          <w:rFonts w:ascii="Arial" w:hAnsi="Arial" w:eastAsia="Times New Roman" w:cs="Arial"/>
          <w:color w:val="000000"/>
        </w:rPr>
        <w:t>Categorical vs Numerical feature analysis</w:t>
      </w:r>
    </w:p>
    <w:p>
      <w:pPr>
        <w:rPr>
          <w:rFonts w:ascii="Arial" w:hAnsi="Arial" w:cs="Arial"/>
          <w:color w:val="000000"/>
        </w:rPr>
      </w:pPr>
      <w:r>
        <w:rPr>
          <w:rFonts w:ascii="Arial" w:hAnsi="Arial" w:cs="Arial"/>
          <w:color w:val="000000"/>
        </w:rPr>
        <w:t xml:space="preserve"> </w:t>
      </w:r>
      <w:r>
        <w:rPr>
          <w:rFonts w:ascii="Arial" w:hAnsi="Arial" w:cs="Arial"/>
          <w:color w:val="000000"/>
        </w:rPr>
        <w:drawing>
          <wp:inline distT="0" distB="0" distL="0" distR="0">
            <wp:extent cx="5943600" cy="183896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943600" cy="1838960"/>
                    </a:xfrm>
                    <a:prstGeom prst="rect">
                      <a:avLst/>
                    </a:prstGeom>
                    <a:noFill/>
                    <a:ln>
                      <a:noFill/>
                    </a:ln>
                  </pic:spPr>
                </pic:pic>
              </a:graphicData>
            </a:graphic>
          </wp:inline>
        </w:drawing>
      </w:r>
    </w:p>
    <w:p>
      <w:pPr>
        <w:rPr>
          <w:rFonts w:ascii="Arial" w:hAnsi="Arial" w:eastAsia="Times New Roman" w:cs="Arial"/>
          <w:color w:val="000000"/>
        </w:rPr>
      </w:pPr>
      <w:r>
        <w:rPr>
          <w:rFonts w:ascii="Arial" w:hAnsi="Arial" w:cs="Arial"/>
          <w:color w:val="000000"/>
        </w:rPr>
        <w:drawing>
          <wp:inline distT="0" distB="0" distL="0" distR="0">
            <wp:extent cx="5943600" cy="18389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943600" cy="1838960"/>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Statistical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KruskalResult(statistic=204.16540408157923, pvalue=2.575686846725997e-46)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MannwhitneyuResult(statistic=716033297.0, pvalue=2.575691394495958e-46)</w:t>
      </w:r>
    </w:p>
    <w:p>
      <w:pPr>
        <w:rPr>
          <w:rFonts w:ascii="Arial" w:hAnsi="Arial" w:eastAsia="Times New Roman" w:cs="Arial"/>
          <w:color w:val="000000"/>
        </w:rPr>
      </w:pPr>
    </w:p>
    <w:p>
      <w:pPr>
        <w:rPr>
          <w:rFonts w:ascii="Arial" w:hAnsi="Arial" w:eastAsia="Times New Roman" w:cs="Arial"/>
          <w:color w:val="000000"/>
        </w:rPr>
      </w:pPr>
      <w:r>
        <w:rPr>
          <w:rFonts w:ascii="Arial" w:hAnsi="Arial" w:eastAsia="Times New Roman" w:cs="Arial"/>
          <w:color w:val="000000"/>
        </w:rPr>
        <w:t>Here we have compiled all the comparison metrics derived for our bivariate analysis between annual income and loan status including the statistical analysis of the two variables.</w:t>
      </w:r>
    </w:p>
    <w:p>
      <w:pPr>
        <w:rPr>
          <w:rFonts w:ascii="Arial" w:hAnsi="Arial" w:eastAsia="Times New Roman" w:cs="Arial"/>
          <w:color w:val="000000"/>
        </w:rPr>
      </w:pPr>
      <w:r>
        <w:rPr>
          <w:rFonts w:ascii="Arial" w:hAnsi="Arial" w:eastAsia="Times New Roman" w:cs="Arial"/>
          <w:color w:val="000000"/>
        </w:rPr>
        <w:t xml:space="preserve">Conclusion: From the plots generated it indicates that the spread of annual income is similar irrespective of loan status being default or non-default. But the range of annual income is definitely wider and higher for non-defaulters even if the central tendencies are pretty stationary for distribution of income with respect to loan status. It’s clearly shown here that few income levels are not indicated in loan defaulters data. </w:t>
      </w:r>
    </w:p>
    <w:p>
      <w:pPr>
        <w:rPr>
          <w:rFonts w:ascii="Arial" w:hAnsi="Arial" w:eastAsia="Times New Roman" w:cs="Arial"/>
          <w:color w:val="000000"/>
        </w:rPr>
      </w:pPr>
      <w:r>
        <w:rPr>
          <w:rFonts w:ascii="Arial" w:hAnsi="Arial" w:eastAsia="Times New Roman" w:cs="Arial"/>
          <w:color w:val="000000"/>
        </w:rPr>
        <w:t>Our correlation matrix shows negative correlation between loan status and income which indicates that the chance of a person being a loan defaulter grows with decrease in annual income.</w:t>
      </w:r>
    </w:p>
    <w:p>
      <w:pPr>
        <w:rPr>
          <w:rFonts w:ascii="Arial" w:hAnsi="Arial" w:eastAsia="Times New Roman" w:cs="Arial"/>
          <w:color w:val="000000"/>
        </w:rPr>
      </w:pPr>
      <w:r>
        <w:rPr>
          <w:rFonts w:ascii="Arial" w:hAnsi="Arial" w:eastAsia="Times New Roman" w:cs="Arial"/>
          <w:color w:val="000000"/>
        </w:rPr>
        <w:t>Consensus: The results indicate the exact business standpoint we’ve discussed before. That our annual income affects a credit risk. The higher the annual income the lower the chances of getting into any delinquencies or defaulting for the borrower. Our statistical tests generated pvalues less than 0.05 indicating that annual income is significant to prediction of loan status.</w:t>
      </w:r>
    </w:p>
    <w:p>
      <w:pPr>
        <w:pStyle w:val="34"/>
        <w:numPr>
          <w:ilvl w:val="0"/>
          <w:numId w:val="9"/>
        </w:numPr>
        <w:ind w:left="0" w:leftChars="0" w:firstLine="0" w:firstLineChars="0"/>
        <w:rPr>
          <w:rFonts w:ascii="Arial" w:hAnsi="Arial" w:eastAsia="Times New Roman" w:cs="Arial"/>
          <w:color w:val="000000"/>
        </w:rPr>
      </w:pPr>
      <w:r>
        <w:rPr>
          <w:rFonts w:ascii="Arial" w:hAnsi="Arial" w:eastAsia="Times New Roman" w:cs="Arial"/>
          <w:color w:val="000000"/>
        </w:rPr>
        <w:t>DTI AND LOAN_STATUS:</w:t>
      </w:r>
    </w:p>
    <w:p>
      <w:pPr>
        <w:pStyle w:val="34"/>
        <w:ind w:left="360"/>
        <w:rPr>
          <w:rFonts w:ascii="Arial" w:hAnsi="Arial" w:eastAsia="Times New Roman" w:cs="Arial"/>
          <w:color w:val="000000"/>
        </w:rPr>
      </w:pPr>
      <w:r>
        <w:rPr>
          <w:rFonts w:ascii="Arial" w:hAnsi="Arial" w:eastAsia="Times New Roman" w:cs="Arial"/>
          <w:color w:val="000000"/>
        </w:rPr>
        <w:t>Categorical vs Numerical analysis</w:t>
      </w:r>
    </w:p>
    <w:p>
      <w:pPr>
        <w:pStyle w:val="34"/>
        <w:ind w:left="360"/>
        <w:rPr>
          <w:rFonts w:ascii="Arial" w:hAnsi="Arial" w:eastAsia="Times New Roman" w:cs="Arial"/>
          <w:color w:val="000000"/>
        </w:rPr>
      </w:pPr>
      <w:r>
        <w:rPr>
          <w:rFonts w:ascii="Arial" w:hAnsi="Arial" w:cs="Arial"/>
          <w:color w:val="000000"/>
        </w:rPr>
        <w:drawing>
          <wp:inline distT="0" distB="0" distL="0" distR="0">
            <wp:extent cx="5943600" cy="18796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943600" cy="1879600"/>
                    </a:xfrm>
                    <a:prstGeom prst="rect">
                      <a:avLst/>
                    </a:prstGeom>
                    <a:noFill/>
                    <a:ln>
                      <a:noFill/>
                    </a:ln>
                  </pic:spPr>
                </pic:pic>
              </a:graphicData>
            </a:graphic>
          </wp:inline>
        </w:drawing>
      </w:r>
    </w:p>
    <w:p>
      <w:pPr>
        <w:pStyle w:val="34"/>
        <w:ind w:left="360"/>
        <w:rPr>
          <w:rFonts w:ascii="Courier New" w:hAnsi="Courier New" w:eastAsia="Times New Roman" w:cs="Courier New"/>
          <w:color w:val="000000"/>
          <w:sz w:val="21"/>
          <w:szCs w:val="21"/>
        </w:rPr>
      </w:pPr>
      <w:r>
        <w:rPr>
          <w:rFonts w:ascii="Arial" w:hAnsi="Arial" w:cs="Arial"/>
          <w:color w:val="000000"/>
        </w:rPr>
        <w:drawing>
          <wp:inline distT="0" distB="0" distL="0" distR="0">
            <wp:extent cx="5943600" cy="18796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943600" cy="1879600"/>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Statistical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KruskalResult(statistic=nan, pvalue=nan)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MannwhitneyuResult(statistic=646616787.0, pvalue=0.005368382574994331)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wordWrap w:val="0"/>
        <w:spacing w:after="0" w:line="240" w:lineRule="auto"/>
        <w:textAlignment w:val="baseline"/>
        <w:rPr>
          <w:rFonts w:ascii="Courier New" w:hAnsi="Courier New" w:eastAsia="Times New Roman" w:cs="Courier New"/>
          <w:color w:val="000000"/>
          <w:sz w:val="21"/>
          <w:szCs w:val="21"/>
        </w:rPr>
      </w:pPr>
    </w:p>
    <w:p>
      <w:pPr>
        <w:rPr>
          <w:rFonts w:ascii="Arial" w:hAnsi="Arial" w:eastAsia="Times New Roman" w:cs="Arial"/>
          <w:color w:val="000000"/>
        </w:rPr>
      </w:pPr>
      <w:r>
        <w:rPr>
          <w:rFonts w:ascii="Arial" w:hAnsi="Arial" w:eastAsia="Times New Roman" w:cs="Arial"/>
          <w:color w:val="000000"/>
        </w:rPr>
        <w:t>Here we have compiled all the comparison metrics derived for our bivariate analysis between dti and loan status including the statistical analysis of the two variables.</w:t>
      </w:r>
    </w:p>
    <w:p>
      <w:pPr>
        <w:rPr>
          <w:rFonts w:ascii="Arial" w:hAnsi="Arial" w:eastAsia="Times New Roman" w:cs="Arial"/>
          <w:color w:val="000000"/>
        </w:rPr>
      </w:pPr>
      <w:r>
        <w:rPr>
          <w:rFonts w:ascii="Arial" w:hAnsi="Arial" w:eastAsia="Times New Roman" w:cs="Arial"/>
          <w:color w:val="000000"/>
        </w:rPr>
        <w:t xml:space="preserve">Conclusion: </w:t>
      </w:r>
    </w:p>
    <w:p>
      <w:pPr>
        <w:rPr>
          <w:rFonts w:ascii="Arial" w:hAnsi="Arial" w:eastAsia="Times New Roman" w:cs="Arial"/>
          <w:color w:val="000000"/>
        </w:rPr>
      </w:pPr>
      <w:r>
        <w:rPr>
          <w:rFonts w:ascii="Arial" w:hAnsi="Arial" w:eastAsia="Times New Roman" w:cs="Arial"/>
          <w:color w:val="000000"/>
        </w:rPr>
        <w:t>The plots indicate a similar distribution for both defaulter and non-defaulter borrower DTI data. Even the range doesn’t differ. Indicating that DTI has no affect on loan_status. Or atleast that there’s significant impact that DTI delivers on our loan status. Whatever influence DTI has on loan status might be minimal. Our correlation value of 0.006 indicates the same</w:t>
      </w:r>
    </w:p>
    <w:p>
      <w:pPr>
        <w:rPr>
          <w:rFonts w:ascii="Arial" w:hAnsi="Arial" w:eastAsia="Times New Roman" w:cs="Arial"/>
          <w:color w:val="000000"/>
        </w:rPr>
      </w:pPr>
      <w:r>
        <w:rPr>
          <w:rFonts w:ascii="Arial" w:hAnsi="Arial" w:eastAsia="Times New Roman" w:cs="Arial"/>
          <w:color w:val="000000"/>
        </w:rPr>
        <w:t>Consensus:</w:t>
      </w:r>
    </w:p>
    <w:p>
      <w:pPr>
        <w:rPr>
          <w:rFonts w:ascii="Times New Roman" w:hAnsi="Times New Roman" w:eastAsia="Times New Roman" w:cs="Times New Roman"/>
          <w:lang w:val="en-IN"/>
        </w:rPr>
      </w:pPr>
      <w:r>
        <w:rPr>
          <w:rFonts w:ascii="Arial" w:hAnsi="Arial" w:eastAsia="Times New Roman" w:cs="Arial"/>
          <w:color w:val="000000"/>
        </w:rPr>
        <w:t>Our graphical output and correlation metrics deviate from our business understanding. Which concluded that DTI is a highly defining variable for credit risk. This might be because of few reasons including that there’s not a good spread of DTI data in our dataset. Our statistical tests indicates a pvalue of 0.005 which is borderline indication of DTI’s significance to our target variable. While it does indicate that DTI and loan status are related, the pvalue is not low enough for this to be considered a strong relationship.</w:t>
      </w:r>
    </w:p>
    <w:p>
      <w:pPr>
        <w:tabs>
          <w:tab w:val="left" w:pos="2610"/>
        </w:tabs>
        <w:spacing w:before="200" w:line="240" w:lineRule="auto"/>
        <w:jc w:val="both"/>
        <w:rPr>
          <w:rFonts w:ascii="Times New Roman" w:hAnsi="Times New Roman" w:eastAsia="Times New Roman" w:cs="Times New Roman"/>
          <w:bCs/>
          <w:lang w:val="en-IN"/>
        </w:rPr>
      </w:pPr>
      <w:r>
        <w:rPr>
          <w:rFonts w:ascii="Times New Roman" w:hAnsi="Times New Roman" w:eastAsia="Times New Roman" w:cs="Times New Roman"/>
          <w:lang w:val="en-IN"/>
        </w:rPr>
        <w:t>Similar procedure was followed for all the continuous and categorical variables</w:t>
      </w: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tabs>
          <w:tab w:val="left" w:pos="2610"/>
        </w:tabs>
        <w:spacing w:before="200" w:line="240" w:lineRule="auto"/>
        <w:jc w:val="both"/>
        <w:rPr>
          <w:rFonts w:ascii="Times New Roman" w:hAnsi="Times New Roman" w:eastAsia="Times New Roman" w:cs="Times New Roman"/>
          <w:sz w:val="24"/>
          <w:szCs w:val="24"/>
          <w:lang w:val="en-IN"/>
        </w:rPr>
      </w:pPr>
    </w:p>
    <w:p>
      <w:pPr>
        <w:pStyle w:val="34"/>
        <w:numPr>
          <w:ilvl w:val="0"/>
          <w:numId w:val="7"/>
        </w:numPr>
        <w:spacing w:before="200" w:after="0" w:line="240" w:lineRule="auto"/>
        <w:jc w:val="center"/>
        <w:rPr>
          <w:rFonts w:ascii="Times New Roman" w:hAnsi="Times New Roman" w:cs="Times New Roman"/>
          <w:b/>
          <w:bCs/>
          <w:sz w:val="28"/>
          <w:szCs w:val="28"/>
          <w:lang w:val="en-IN"/>
        </w:rPr>
      </w:pPr>
      <w:r>
        <w:t xml:space="preserve"> </w:t>
      </w:r>
      <w:r>
        <w:rPr>
          <w:rFonts w:ascii="Times New Roman" w:hAnsi="Times New Roman" w:cs="Times New Roman"/>
          <w:sz w:val="28"/>
          <w:szCs w:val="28"/>
        </w:rPr>
        <w:t>UNI FEATURE SELECTION USING STATISTICAL TESTS</w:t>
      </w:r>
    </w:p>
    <w:p>
      <w:pPr>
        <w:tabs>
          <w:tab w:val="left" w:pos="2790"/>
          <w:tab w:val="left" w:pos="3585"/>
        </w:tabs>
        <w:spacing w:before="200" w:after="0" w:line="240" w:lineRule="auto"/>
        <w:rPr>
          <w:rFonts w:ascii="Times New Roman" w:hAnsi="Times New Roman" w:cs="Times New Roman"/>
          <w:lang w:val="en-IN"/>
        </w:rPr>
      </w:pPr>
      <w:r>
        <w:rPr>
          <w:rFonts w:ascii="Times New Roman" w:hAnsi="Times New Roman" w:cs="Times New Roman"/>
          <w:lang w:val="en-IN"/>
        </w:rPr>
        <w:t>From the above bi-variate analysis , it has been inferred that all the columns are non-parametric and unpaired data. Thus we used the Manwhitneyu (t-test) and kruskal ( ANOVA)  between the continous variable and target variable.</w:t>
      </w:r>
    </w:p>
    <w:p>
      <w:pPr>
        <w:tabs>
          <w:tab w:val="left" w:pos="2610"/>
        </w:tabs>
        <w:spacing w:before="200" w:line="240" w:lineRule="auto"/>
        <w:jc w:val="both"/>
        <w:rPr>
          <w:rFonts w:ascii="Times New Roman" w:hAnsi="Times New Roman" w:cs="Times New Roman"/>
        </w:rPr>
      </w:pPr>
      <w:r>
        <w:rPr>
          <w:rFonts w:ascii="Times New Roman" w:hAnsi="Times New Roman" w:cs="Times New Roman"/>
        </w:rPr>
        <w:drawing>
          <wp:inline distT="0" distB="0" distL="114300" distR="114300">
            <wp:extent cx="2921000" cy="910590"/>
            <wp:effectExtent l="0" t="0" r="12700" b="381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37"/>
                    <a:stretch>
                      <a:fillRect/>
                    </a:stretch>
                  </pic:blipFill>
                  <pic:spPr>
                    <a:xfrm>
                      <a:off x="0" y="0"/>
                      <a:ext cx="2921000" cy="910590"/>
                    </a:xfrm>
                    <a:prstGeom prst="rect">
                      <a:avLst/>
                    </a:prstGeom>
                    <a:noFill/>
                    <a:ln>
                      <a:noFill/>
                    </a:ln>
                  </pic:spPr>
                </pic:pic>
              </a:graphicData>
            </a:graphic>
          </wp:inline>
        </w:drawing>
      </w:r>
      <w:r>
        <w:rPr>
          <w:rFonts w:ascii="Times New Roman" w:hAnsi="Times New Roman" w:cs="Times New Roman"/>
        </w:rPr>
        <w:drawing>
          <wp:inline distT="0" distB="0" distL="114300" distR="114300">
            <wp:extent cx="4138295" cy="533400"/>
            <wp:effectExtent l="0" t="0" r="14605" b="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pic:cNvPicPr>
                      <a:picLocks noChangeAspect="1"/>
                    </pic:cNvPicPr>
                  </pic:nvPicPr>
                  <pic:blipFill>
                    <a:blip r:embed="rId38"/>
                    <a:srcRect t="65287" r="30270" b="1274"/>
                    <a:stretch>
                      <a:fillRect/>
                    </a:stretch>
                  </pic:blipFill>
                  <pic:spPr>
                    <a:xfrm>
                      <a:off x="0" y="0"/>
                      <a:ext cx="4138295" cy="533400"/>
                    </a:xfrm>
                    <a:prstGeom prst="rect">
                      <a:avLst/>
                    </a:prstGeom>
                    <a:noFill/>
                    <a:ln>
                      <a:noFill/>
                    </a:ln>
                  </pic:spPr>
                </pic:pic>
              </a:graphicData>
            </a:graphic>
          </wp:inline>
        </w:drawing>
      </w:r>
    </w:p>
    <w:p>
      <w:pPr>
        <w:tabs>
          <w:tab w:val="left" w:pos="2610"/>
        </w:tabs>
        <w:spacing w:before="200" w:line="240" w:lineRule="auto"/>
        <w:jc w:val="both"/>
        <w:rPr>
          <w:rFonts w:ascii="Times New Roman" w:hAnsi="Times New Roman" w:cs="Times New Roman"/>
          <w:lang w:val="en-IN"/>
        </w:rPr>
      </w:pPr>
      <w:r>
        <w:rPr>
          <w:rFonts w:ascii="Times New Roman" w:hAnsi="Times New Roman" w:cs="Times New Roman"/>
          <w:lang w:val="en-IN"/>
        </w:rPr>
        <w:t>Similarly, we have written a function to find the relationship between the independent categorical variable and target variable using the statistical test chi-square independence of attributes.</w:t>
      </w:r>
    </w:p>
    <w:p>
      <w:pPr>
        <w:tabs>
          <w:tab w:val="left" w:pos="2610"/>
        </w:tabs>
        <w:spacing w:before="200" w:line="240" w:lineRule="auto"/>
        <w:jc w:val="both"/>
        <w:rPr>
          <w:rFonts w:ascii="Times New Roman" w:hAnsi="Times New Roman" w:cs="Times New Roman"/>
          <w:lang w:val="en-IN"/>
        </w:rPr>
      </w:pPr>
      <w:r>
        <w:rPr>
          <w:rFonts w:ascii="Times New Roman" w:hAnsi="Times New Roman" w:cs="Times New Roman"/>
          <w:lang w:val="en-IN"/>
        </w:rPr>
        <w:t>Function:</w:t>
      </w:r>
    </w:p>
    <w:p>
      <w:pPr>
        <w:tabs>
          <w:tab w:val="left" w:pos="2610"/>
        </w:tabs>
        <w:spacing w:before="200" w:line="240" w:lineRule="auto"/>
        <w:jc w:val="both"/>
        <w:rPr>
          <w:rFonts w:ascii="Times New Roman" w:hAnsi="Times New Roman" w:cs="Times New Roman"/>
        </w:rPr>
      </w:pPr>
      <w:r>
        <w:rPr>
          <w:rFonts w:ascii="Times New Roman" w:hAnsi="Times New Roman" w:cs="Times New Roman"/>
        </w:rPr>
        <w:drawing>
          <wp:inline distT="0" distB="0" distL="114300" distR="114300">
            <wp:extent cx="3328670" cy="1326515"/>
            <wp:effectExtent l="0" t="0" r="5080" b="698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31"/>
                    <a:srcRect r="21703" b="31351"/>
                    <a:stretch>
                      <a:fillRect/>
                    </a:stretch>
                  </pic:blipFill>
                  <pic:spPr>
                    <a:xfrm>
                      <a:off x="0" y="0"/>
                      <a:ext cx="3328670" cy="1326515"/>
                    </a:xfrm>
                    <a:prstGeom prst="rect">
                      <a:avLst/>
                    </a:prstGeom>
                    <a:noFill/>
                    <a:ln>
                      <a:noFill/>
                    </a:ln>
                  </pic:spPr>
                </pic:pic>
              </a:graphicData>
            </a:graphic>
          </wp:inline>
        </w:drawing>
      </w:r>
    </w:p>
    <w:p>
      <w:pPr>
        <w:tabs>
          <w:tab w:val="left" w:pos="2610"/>
        </w:tabs>
        <w:spacing w:before="200" w:line="240" w:lineRule="auto"/>
        <w:jc w:val="both"/>
        <w:rPr>
          <w:rFonts w:ascii="Times New Roman" w:hAnsi="Times New Roman" w:cs="Times New Roman"/>
          <w:lang w:val="en-IN"/>
        </w:rPr>
      </w:pPr>
      <w:r>
        <w:rPr>
          <w:rFonts w:ascii="Times New Roman" w:hAnsi="Times New Roman" w:cs="Times New Roman"/>
          <w:lang w:val="en-IN"/>
        </w:rPr>
        <w:t>Results : Eg: term (categorical independent variable) Vs loan_status (target variable)</w:t>
      </w:r>
    </w:p>
    <w:p>
      <w:pPr>
        <w:tabs>
          <w:tab w:val="left" w:pos="2610"/>
        </w:tabs>
        <w:spacing w:before="200" w:line="240" w:lineRule="auto"/>
        <w:jc w:val="both"/>
        <w:rPr>
          <w:rFonts w:ascii="Times New Roman" w:hAnsi="Times New Roman" w:cs="Times New Roman"/>
          <w:lang w:val="en-IN"/>
        </w:rPr>
      </w:pPr>
      <w:r>
        <w:rPr>
          <w:rFonts w:ascii="Times New Roman" w:hAnsi="Times New Roman" w:cs="Times New Roman"/>
        </w:rPr>
        <w:drawing>
          <wp:inline distT="0" distB="0" distL="114300" distR="114300">
            <wp:extent cx="3095625" cy="643255"/>
            <wp:effectExtent l="0" t="0" r="9525" b="444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32"/>
                    <a:srcRect r="32214" b="77369"/>
                    <a:stretch>
                      <a:fillRect/>
                    </a:stretch>
                  </pic:blipFill>
                  <pic:spPr>
                    <a:xfrm>
                      <a:off x="0" y="0"/>
                      <a:ext cx="3095625" cy="643255"/>
                    </a:xfrm>
                    <a:prstGeom prst="rect">
                      <a:avLst/>
                    </a:prstGeom>
                    <a:noFill/>
                    <a:ln>
                      <a:noFill/>
                    </a:ln>
                  </pic:spPr>
                </pic:pic>
              </a:graphicData>
            </a:graphic>
          </wp:inline>
        </w:drawing>
      </w:r>
    </w:p>
    <w:p>
      <w:pPr>
        <w:tabs>
          <w:tab w:val="left" w:pos="0"/>
          <w:tab w:val="left" w:pos="2790"/>
        </w:tabs>
        <w:spacing w:before="200" w:after="0" w:line="240" w:lineRule="auto"/>
        <w:ind w:left="719"/>
        <w:jc w:val="both"/>
        <w:rPr>
          <w:rFonts w:ascii="Times New Roman" w:hAnsi="Times New Roman" w:eastAsia="Times New Roman" w:cs="Times New Roman"/>
          <w:b/>
          <w:sz w:val="28"/>
          <w:szCs w:val="28"/>
          <w:lang w:val="en-IN"/>
        </w:rPr>
      </w:pPr>
    </w:p>
    <w:tbl>
      <w:tblPr>
        <w:tblStyle w:val="9"/>
        <w:tblW w:w="5670" w:type="dxa"/>
        <w:tblInd w:w="93" w:type="dxa"/>
        <w:shd w:val="clear" w:color="auto" w:fill="auto"/>
        <w:tblLayout w:type="autofit"/>
        <w:tblCellMar>
          <w:top w:w="0" w:type="dxa"/>
          <w:left w:w="108" w:type="dxa"/>
          <w:bottom w:w="0" w:type="dxa"/>
          <w:right w:w="108" w:type="dxa"/>
        </w:tblCellMar>
      </w:tblPr>
      <w:tblGrid>
        <w:gridCol w:w="2370"/>
        <w:gridCol w:w="3300"/>
      </w:tblGrid>
      <w:tr>
        <w:tblPrEx>
          <w:shd w:val="clear" w:color="auto" w:fill="auto"/>
          <w:tblCellMar>
            <w:top w:w="0" w:type="dxa"/>
            <w:left w:w="108" w:type="dxa"/>
            <w:bottom w:w="0" w:type="dxa"/>
            <w:right w:w="108" w:type="dxa"/>
          </w:tblCellMar>
        </w:tblPrEx>
        <w:trPr>
          <w:trHeight w:val="300" w:hRule="atLeast"/>
        </w:trPr>
        <w:tc>
          <w:tcPr>
            <w:tcW w:w="23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total_acc</w:t>
            </w:r>
          </w:p>
        </w:tc>
        <w:tc>
          <w:tcPr>
            <w:tcW w:w="330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total_rec_int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last_pymnt_amnt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tot_cur_bal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total_bal_il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max_bal_bc</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total_rev_hi_lim</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acc_open_past_24mths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mo_sin_old_rev_tl_op</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mo_sin_rcnt_rev_tl_op</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mo_sin_rcnt_tl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num_sats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num_tl_op_past_12m</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tot_hi_cred_lim</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total_bal_ex_mort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r>
        <w:tblPrEx>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total_bc_limit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Stronger relationship</w:t>
            </w:r>
          </w:p>
        </w:tc>
      </w:tr>
    </w:tbl>
    <w:p>
      <w:pPr>
        <w:tabs>
          <w:tab w:val="left" w:pos="0"/>
          <w:tab w:val="left" w:pos="2790"/>
        </w:tabs>
        <w:spacing w:before="200" w:after="0" w:line="240" w:lineRule="auto"/>
        <w:jc w:val="both"/>
        <w:rPr>
          <w:rFonts w:ascii="Times New Roman" w:hAnsi="Times New Roman" w:eastAsia="Times New Roman" w:cs="Times New Roman"/>
          <w:b/>
          <w:sz w:val="28"/>
          <w:szCs w:val="28"/>
          <w:lang w:val="en-IN"/>
        </w:rPr>
      </w:pPr>
      <w:r>
        <w:rPr>
          <w:rFonts w:hint="default" w:ascii="Times New Roman" w:hAnsi="Times New Roman" w:eastAsia="Times New Roman" w:cs="Times New Roman"/>
          <w:b w:val="0"/>
          <w:bCs/>
          <w:sz w:val="22"/>
          <w:szCs w:val="22"/>
          <w:lang w:val="en-IN"/>
        </w:rPr>
        <w:t>In this way we found the independent variables which have stronger relationship with the target variable usng the pvalues obtained from the statistical results. Lower the p-value , stronger the relationship. Yet this is not a robust feature selection method .</w:t>
      </w:r>
    </w:p>
    <w:p>
      <w:pPr>
        <w:tabs>
          <w:tab w:val="left" w:pos="0"/>
          <w:tab w:val="left" w:pos="2790"/>
        </w:tabs>
        <w:spacing w:before="200" w:after="0" w:line="240" w:lineRule="auto"/>
        <w:ind w:left="719"/>
        <w:jc w:val="center"/>
        <w:rPr>
          <w:rFonts w:ascii="Times New Roman" w:hAnsi="Times New Roman" w:eastAsia="Times New Roman" w:cs="Times New Roman"/>
          <w:b/>
          <w:sz w:val="28"/>
          <w:szCs w:val="28"/>
          <w:lang w:val="en-IN"/>
        </w:rPr>
      </w:pPr>
    </w:p>
    <w:p>
      <w:pPr>
        <w:tabs>
          <w:tab w:val="left" w:pos="0"/>
          <w:tab w:val="left" w:pos="2790"/>
        </w:tabs>
        <w:spacing w:before="200" w:after="0" w:line="240" w:lineRule="auto"/>
        <w:ind w:left="71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IN"/>
        </w:rPr>
        <w:t xml:space="preserve">7.BASELINE </w:t>
      </w:r>
      <w:r>
        <w:rPr>
          <w:rFonts w:ascii="Times New Roman" w:hAnsi="Times New Roman" w:eastAsia="Times New Roman" w:cs="Times New Roman"/>
          <w:b/>
          <w:sz w:val="28"/>
          <w:szCs w:val="28"/>
        </w:rPr>
        <w:t>MODEL BUILDING</w:t>
      </w:r>
    </w:p>
    <w:p>
      <w:pPr>
        <w:tabs>
          <w:tab w:val="left" w:pos="0"/>
          <w:tab w:val="left" w:pos="2790"/>
        </w:tabs>
        <w:spacing w:before="200" w:after="0" w:line="240" w:lineRule="auto"/>
        <w:rPr>
          <w:rFonts w:ascii="Times New Roman" w:hAnsi="Times New Roman" w:eastAsia="Times New Roman" w:cs="Times New Roman"/>
          <w:bCs/>
          <w:lang w:val="en-IN"/>
        </w:rPr>
      </w:pPr>
      <w:r>
        <w:rPr>
          <w:rFonts w:ascii="Times New Roman" w:hAnsi="Times New Roman" w:eastAsia="Times New Roman" w:cs="Times New Roman"/>
          <w:bCs/>
          <w:lang w:val="en-IN"/>
        </w:rPr>
        <w:t xml:space="preserve">As our problem statement is binary classification problem indicating that target variable is categorical in nature so we used </w:t>
      </w:r>
      <w:r>
        <w:rPr>
          <w:rFonts w:hint="default" w:ascii="Times New Roman" w:hAnsi="Times New Roman" w:eastAsia="Times New Roman" w:cs="Times New Roman"/>
          <w:bCs/>
          <w:lang w:val="en-IN"/>
        </w:rPr>
        <w:t xml:space="preserve">the following 9 </w:t>
      </w:r>
      <w:r>
        <w:rPr>
          <w:rFonts w:ascii="Times New Roman" w:hAnsi="Times New Roman" w:eastAsia="Times New Roman" w:cs="Times New Roman"/>
          <w:bCs/>
          <w:lang w:val="en-IN"/>
        </w:rPr>
        <w:t>classification algorithm</w:t>
      </w:r>
      <w:r>
        <w:rPr>
          <w:rFonts w:hint="default" w:ascii="Times New Roman" w:hAnsi="Times New Roman" w:eastAsia="Times New Roman" w:cs="Times New Roman"/>
          <w:bCs/>
          <w:lang w:val="en-IN"/>
        </w:rPr>
        <w:t>s</w:t>
      </w:r>
      <w:r>
        <w:rPr>
          <w:rFonts w:ascii="Times New Roman" w:hAnsi="Times New Roman" w:eastAsia="Times New Roman" w:cs="Times New Roman"/>
          <w:bCs/>
          <w:lang w:val="en-IN"/>
        </w:rPr>
        <w:t xml:space="preserve">. For the base model building, we have considered all the 72 independent features that have been finalized after our exploratory data analysis and outlier treatment. </w:t>
      </w:r>
    </w:p>
    <w:tbl>
      <w:tblPr>
        <w:tblStyle w:val="9"/>
        <w:tblpPr w:leftFromText="180" w:rightFromText="180" w:vertAnchor="text" w:horzAnchor="page" w:tblpX="3881" w:tblpY="326"/>
        <w:tblOverlap w:val="never"/>
        <w:tblW w:w="3843"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58"/>
        <w:gridCol w:w="198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1858" w:type="dxa"/>
            <w:tcBorders>
              <w:top w:val="single" w:color="000000"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Encoding </w:t>
            </w:r>
          </w:p>
        </w:tc>
        <w:tc>
          <w:tcPr>
            <w:tcW w:w="1985" w:type="dxa"/>
            <w:tcBorders>
              <w:top w:val="single" w:color="000000"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One Hot Encoding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185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Imputation Method : </w:t>
            </w:r>
          </w:p>
        </w:tc>
        <w:tc>
          <w:tcPr>
            <w:tcW w:w="19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Mean, Mode. Median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185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Transformation</w:t>
            </w:r>
          </w:p>
        </w:tc>
        <w:tc>
          <w:tcPr>
            <w:tcW w:w="19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yeo-jhonson</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185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Scaling </w:t>
            </w:r>
          </w:p>
        </w:tc>
        <w:tc>
          <w:tcPr>
            <w:tcW w:w="19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Standard Scaler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96" w:hRule="atLeast"/>
        </w:trPr>
        <w:tc>
          <w:tcPr>
            <w:tcW w:w="185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Features </w:t>
            </w:r>
          </w:p>
        </w:tc>
        <w:tc>
          <w:tcPr>
            <w:tcW w:w="19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All Features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1858"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Scoring </w:t>
            </w:r>
          </w:p>
        </w:tc>
        <w:tc>
          <w:tcPr>
            <w:tcW w:w="198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"roc_auc"</w:t>
            </w:r>
          </w:p>
        </w:tc>
      </w:tr>
    </w:tbl>
    <w:p>
      <w:pPr>
        <w:tabs>
          <w:tab w:val="left" w:pos="2790"/>
        </w:tabs>
        <w:spacing w:before="200" w:line="240" w:lineRule="auto"/>
        <w:jc w:val="both"/>
        <w:rPr>
          <w:rFonts w:ascii="Times New Roman" w:hAnsi="Times New Roman" w:eastAsia="Times New Roman" w:cs="Times New Roman"/>
          <w:sz w:val="32"/>
          <w:szCs w:val="32"/>
          <w:lang w:val="en-IN"/>
        </w:rPr>
      </w:pPr>
    </w:p>
    <w:p>
      <w:pPr>
        <w:tabs>
          <w:tab w:val="left" w:pos="2790"/>
        </w:tabs>
        <w:spacing w:before="200" w:line="240" w:lineRule="auto"/>
        <w:jc w:val="both"/>
        <w:rPr>
          <w:rFonts w:ascii="Times New Roman" w:hAnsi="Times New Roman" w:eastAsia="Times New Roman" w:cs="Times New Roman"/>
          <w:sz w:val="32"/>
          <w:szCs w:val="32"/>
          <w:lang w:val="en-IN"/>
        </w:rPr>
      </w:pPr>
    </w:p>
    <w:p>
      <w:pPr>
        <w:tabs>
          <w:tab w:val="left" w:pos="2790"/>
        </w:tabs>
        <w:spacing w:before="200" w:line="240" w:lineRule="auto"/>
        <w:jc w:val="both"/>
        <w:rPr>
          <w:rFonts w:ascii="Times New Roman" w:hAnsi="Times New Roman" w:eastAsia="Times New Roman" w:cs="Times New Roman"/>
          <w:sz w:val="32"/>
          <w:szCs w:val="32"/>
          <w:lang w:val="en-IN"/>
        </w:rPr>
      </w:pPr>
    </w:p>
    <w:p>
      <w:pPr>
        <w:tabs>
          <w:tab w:val="left" w:pos="2790"/>
        </w:tabs>
        <w:spacing w:before="200" w:line="240" w:lineRule="auto"/>
        <w:jc w:val="both"/>
        <w:rPr>
          <w:rFonts w:ascii="Times New Roman" w:hAnsi="Times New Roman" w:eastAsia="Times New Roman" w:cs="Times New Roman"/>
          <w:sz w:val="32"/>
          <w:szCs w:val="32"/>
          <w:lang w:val="en-IN"/>
        </w:rPr>
      </w:pPr>
    </w:p>
    <w:p>
      <w:pPr>
        <w:tabs>
          <w:tab w:val="left" w:pos="2790"/>
        </w:tabs>
        <w:spacing w:before="200" w:line="240" w:lineRule="auto"/>
        <w:jc w:val="both"/>
        <w:rPr>
          <w:rFonts w:ascii="Times New Roman" w:hAnsi="Times New Roman" w:eastAsia="Times New Roman" w:cs="Times New Roman"/>
          <w:sz w:val="32"/>
          <w:szCs w:val="32"/>
          <w:lang w:val="en-IN"/>
        </w:rPr>
      </w:pPr>
    </w:p>
    <w:p>
      <w:pPr>
        <w:tabs>
          <w:tab w:val="left" w:pos="2790"/>
        </w:tabs>
        <w:spacing w:before="200" w:line="240" w:lineRule="auto"/>
        <w:jc w:val="both"/>
        <w:rPr>
          <w:rFonts w:ascii="Times New Roman" w:hAnsi="Times New Roman" w:eastAsia="Times New Roman" w:cs="Times New Roman"/>
          <w:sz w:val="32"/>
          <w:szCs w:val="32"/>
          <w:lang w:val="en-IN"/>
        </w:rPr>
      </w:pPr>
    </w:p>
    <w:p>
      <w:pPr>
        <w:rPr>
          <w:rFonts w:hint="default" w:ascii="Times New Roman" w:hAnsi="Times New Roman" w:eastAsia="Times New Roman" w:cs="Times New Roman"/>
          <w:sz w:val="22"/>
          <w:szCs w:val="22"/>
          <w:lang w:val="en-IN"/>
        </w:rPr>
      </w:pPr>
    </w:p>
    <w:p>
      <w:pPr>
        <w:rPr>
          <w:rFonts w:hint="default" w:ascii="Times New Roman" w:hAnsi="Times New Roman" w:eastAsia="Times New Roman" w:cs="Times New Roman"/>
          <w:sz w:val="22"/>
          <w:szCs w:val="22"/>
          <w:lang w:val="en-IN"/>
        </w:rPr>
      </w:pPr>
      <w:r>
        <w:rPr>
          <w:rFonts w:hint="default" w:ascii="Times New Roman" w:hAnsi="Times New Roman" w:eastAsia="Times New Roman" w:cs="Times New Roman"/>
          <w:sz w:val="22"/>
          <w:szCs w:val="22"/>
          <w:lang w:val="en-IN"/>
        </w:rPr>
        <w:t xml:space="preserve">For all the below models we have used the above metrics and found out the following results. </w:t>
      </w:r>
    </w:p>
    <w:p>
      <w:pPr>
        <w:rPr>
          <w:rFonts w:hint="default" w:ascii="Times New Roman" w:hAnsi="Times New Roman" w:eastAsia="Times New Roman" w:cs="Times New Roman"/>
          <w:sz w:val="22"/>
          <w:szCs w:val="22"/>
          <w:lang w:val="en-IN"/>
        </w:rPr>
      </w:pPr>
      <w:r>
        <w:rPr>
          <w:rFonts w:hint="default" w:ascii="Times New Roman" w:hAnsi="Times New Roman" w:eastAsia="Times New Roman" w:cs="Times New Roman"/>
          <w:sz w:val="22"/>
          <w:szCs w:val="22"/>
          <w:lang w:val="en-IN"/>
        </w:rPr>
        <w:t xml:space="preserve">Metric used for deciding the model : Recall </w:t>
      </w:r>
    </w:p>
    <w:p>
      <w:pPr>
        <w:rPr>
          <w:rFonts w:hint="default" w:ascii="Times New Roman" w:hAnsi="Times New Roman" w:eastAsia="Times New Roman" w:cs="Times New Roman"/>
          <w:sz w:val="22"/>
          <w:szCs w:val="22"/>
          <w:lang w:val="en-IN"/>
        </w:rPr>
      </w:pPr>
      <w:r>
        <w:rPr>
          <w:rFonts w:hint="default" w:ascii="Times New Roman" w:hAnsi="Times New Roman" w:eastAsia="Times New Roman" w:cs="Times New Roman"/>
          <w:sz w:val="22"/>
          <w:szCs w:val="22"/>
          <w:lang w:val="en-IN"/>
        </w:rPr>
        <w:t>Why Recall ?</w:t>
      </w:r>
    </w:p>
    <w:p>
      <w:pPr>
        <w:pStyle w:val="22"/>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False </w:t>
      </w:r>
      <w:r>
        <w:rPr>
          <w:rFonts w:hint="default" w:cs="Times New Roman"/>
          <w:i w:val="0"/>
          <w:iCs w:val="0"/>
          <w:color w:val="000000"/>
          <w:sz w:val="22"/>
          <w:szCs w:val="22"/>
          <w:u w:val="none"/>
          <w:vertAlign w:val="baseline"/>
          <w:lang w:val="en-IN"/>
        </w:rPr>
        <w:t>N</w:t>
      </w:r>
      <w:r>
        <w:rPr>
          <w:rFonts w:hint="default" w:ascii="Times New Roman" w:hAnsi="Times New Roman" w:cs="Times New Roman"/>
          <w:i w:val="0"/>
          <w:iCs w:val="0"/>
          <w:color w:val="000000"/>
          <w:sz w:val="22"/>
          <w:szCs w:val="22"/>
          <w:u w:val="none"/>
          <w:vertAlign w:val="baseline"/>
        </w:rPr>
        <w:t xml:space="preserve">egatives are </w:t>
      </w:r>
      <w:r>
        <w:rPr>
          <w:rFonts w:hint="default" w:cs="Times New Roman"/>
          <w:i w:val="0"/>
          <w:iCs w:val="0"/>
          <w:color w:val="000000"/>
          <w:sz w:val="22"/>
          <w:szCs w:val="22"/>
          <w:u w:val="none"/>
          <w:vertAlign w:val="baseline"/>
          <w:lang w:val="en-IN"/>
        </w:rPr>
        <w:t xml:space="preserve">the values which the </w:t>
      </w:r>
      <w:r>
        <w:rPr>
          <w:rFonts w:hint="default" w:ascii="Times New Roman" w:hAnsi="Times New Roman" w:cs="Times New Roman"/>
          <w:i w:val="0"/>
          <w:iCs w:val="0"/>
          <w:color w:val="000000"/>
          <w:sz w:val="22"/>
          <w:szCs w:val="22"/>
          <w:u w:val="none"/>
          <w:vertAlign w:val="baseline"/>
        </w:rPr>
        <w:t xml:space="preserve">model predicted </w:t>
      </w:r>
      <w:r>
        <w:rPr>
          <w:rFonts w:hint="default" w:cs="Times New Roman"/>
          <w:i w:val="0"/>
          <w:iCs w:val="0"/>
          <w:color w:val="000000"/>
          <w:sz w:val="22"/>
          <w:szCs w:val="22"/>
          <w:u w:val="none"/>
          <w:vertAlign w:val="baseline"/>
          <w:lang w:val="en-IN"/>
        </w:rPr>
        <w:t>negative</w:t>
      </w:r>
      <w:r>
        <w:rPr>
          <w:rFonts w:hint="default" w:ascii="Times New Roman" w:hAnsi="Times New Roman" w:cs="Times New Roman"/>
          <w:i w:val="0"/>
          <w:iCs w:val="0"/>
          <w:color w:val="000000"/>
          <w:sz w:val="22"/>
          <w:szCs w:val="22"/>
          <w:u w:val="none"/>
          <w:vertAlign w:val="baseline"/>
        </w:rPr>
        <w:t xml:space="preserve"> class(0)</w:t>
      </w:r>
      <w:r>
        <w:rPr>
          <w:rFonts w:hint="default" w:cs="Times New Roman"/>
          <w:i w:val="0"/>
          <w:iCs w:val="0"/>
          <w:color w:val="000000"/>
          <w:sz w:val="22"/>
          <w:szCs w:val="22"/>
          <w:u w:val="none"/>
          <w:vertAlign w:val="baseline"/>
          <w:lang w:val="en-IN"/>
        </w:rPr>
        <w:t>,</w:t>
      </w:r>
      <w:r>
        <w:rPr>
          <w:rFonts w:hint="default" w:ascii="Times New Roman" w:hAnsi="Times New Roman" w:cs="Times New Roman"/>
          <w:i w:val="0"/>
          <w:iCs w:val="0"/>
          <w:color w:val="000000"/>
          <w:sz w:val="22"/>
          <w:szCs w:val="22"/>
          <w:u w:val="none"/>
          <w:vertAlign w:val="baseline"/>
        </w:rPr>
        <w:t xml:space="preserve"> </w:t>
      </w:r>
      <w:r>
        <w:rPr>
          <w:rFonts w:hint="default" w:cs="Times New Roman"/>
          <w:i w:val="0"/>
          <w:iCs w:val="0"/>
          <w:color w:val="000000"/>
          <w:sz w:val="22"/>
          <w:szCs w:val="22"/>
          <w:u w:val="none"/>
          <w:vertAlign w:val="baseline"/>
          <w:lang w:val="en-IN"/>
        </w:rPr>
        <w:t>that</w:t>
      </w:r>
      <w:r>
        <w:rPr>
          <w:rFonts w:hint="default" w:ascii="Times New Roman" w:hAnsi="Times New Roman" w:cs="Times New Roman"/>
          <w:i w:val="0"/>
          <w:iCs w:val="0"/>
          <w:color w:val="000000"/>
          <w:sz w:val="22"/>
          <w:szCs w:val="22"/>
          <w:u w:val="none"/>
          <w:vertAlign w:val="baseline"/>
        </w:rPr>
        <w:t xml:space="preserve"> means model predicted the person will not default , but </w:t>
      </w:r>
      <w:r>
        <w:rPr>
          <w:rFonts w:hint="default" w:cs="Times New Roman"/>
          <w:i w:val="0"/>
          <w:iCs w:val="0"/>
          <w:color w:val="000000"/>
          <w:sz w:val="22"/>
          <w:szCs w:val="22"/>
          <w:u w:val="none"/>
          <w:vertAlign w:val="baseline"/>
          <w:lang w:val="en-IN"/>
        </w:rPr>
        <w:t xml:space="preserve">this </w:t>
      </w:r>
      <w:r>
        <w:rPr>
          <w:rFonts w:hint="default" w:ascii="Times New Roman" w:hAnsi="Times New Roman" w:cs="Times New Roman"/>
          <w:i w:val="0"/>
          <w:iCs w:val="0"/>
          <w:color w:val="000000"/>
          <w:sz w:val="22"/>
          <w:szCs w:val="22"/>
          <w:u w:val="none"/>
          <w:vertAlign w:val="baseline"/>
        </w:rPr>
        <w:t>pred</w:t>
      </w:r>
      <w:r>
        <w:rPr>
          <w:rFonts w:hint="default" w:cs="Times New Roman"/>
          <w:i w:val="0"/>
          <w:iCs w:val="0"/>
          <w:color w:val="000000"/>
          <w:sz w:val="22"/>
          <w:szCs w:val="22"/>
          <w:u w:val="none"/>
          <w:vertAlign w:val="baseline"/>
          <w:lang w:val="en-IN"/>
        </w:rPr>
        <w:t>i</w:t>
      </w:r>
      <w:r>
        <w:rPr>
          <w:rFonts w:hint="default" w:ascii="Times New Roman" w:hAnsi="Times New Roman" w:cs="Times New Roman"/>
          <w:i w:val="0"/>
          <w:iCs w:val="0"/>
          <w:color w:val="000000"/>
          <w:sz w:val="22"/>
          <w:szCs w:val="22"/>
          <w:u w:val="none"/>
          <w:vertAlign w:val="baseline"/>
        </w:rPr>
        <w:t xml:space="preserve">ction is false </w:t>
      </w:r>
      <w:r>
        <w:rPr>
          <w:rFonts w:hint="default" w:cs="Times New Roman"/>
          <w:i w:val="0"/>
          <w:iCs w:val="0"/>
          <w:color w:val="000000"/>
          <w:sz w:val="22"/>
          <w:szCs w:val="22"/>
          <w:u w:val="none"/>
          <w:vertAlign w:val="baseline"/>
          <w:lang w:val="en-IN"/>
        </w:rPr>
        <w:t>meaning in reality</w:t>
      </w:r>
      <w:r>
        <w:rPr>
          <w:rFonts w:hint="default" w:ascii="Times New Roman" w:hAnsi="Times New Roman" w:cs="Times New Roman"/>
          <w:i w:val="0"/>
          <w:iCs w:val="0"/>
          <w:color w:val="000000"/>
          <w:sz w:val="22"/>
          <w:szCs w:val="22"/>
          <w:u w:val="none"/>
          <w:vertAlign w:val="baseline"/>
        </w:rPr>
        <w:t xml:space="preserve"> he defaulted , so we have to reduce False </w:t>
      </w:r>
      <w:r>
        <w:rPr>
          <w:rFonts w:hint="default" w:cs="Times New Roman"/>
          <w:i w:val="0"/>
          <w:iCs w:val="0"/>
          <w:color w:val="000000"/>
          <w:sz w:val="22"/>
          <w:szCs w:val="22"/>
          <w:u w:val="none"/>
          <w:vertAlign w:val="baseline"/>
          <w:lang w:val="en-IN"/>
        </w:rPr>
        <w:t>N</w:t>
      </w:r>
      <w:r>
        <w:rPr>
          <w:rFonts w:hint="default" w:ascii="Times New Roman" w:hAnsi="Times New Roman" w:cs="Times New Roman"/>
          <w:i w:val="0"/>
          <w:iCs w:val="0"/>
          <w:color w:val="000000"/>
          <w:sz w:val="22"/>
          <w:szCs w:val="22"/>
          <w:u w:val="none"/>
          <w:vertAlign w:val="baseline"/>
        </w:rPr>
        <w:t>egatives because these people will be a</w:t>
      </w:r>
      <w:r>
        <w:rPr>
          <w:rFonts w:hint="default" w:cs="Times New Roman"/>
          <w:i w:val="0"/>
          <w:iCs w:val="0"/>
          <w:color w:val="000000"/>
          <w:sz w:val="22"/>
          <w:szCs w:val="22"/>
          <w:u w:val="none"/>
          <w:vertAlign w:val="baseline"/>
          <w:lang w:val="en-IN"/>
        </w:rPr>
        <w:t xml:space="preserve"> contributing for</w:t>
      </w:r>
      <w:r>
        <w:rPr>
          <w:rFonts w:hint="default" w:ascii="Times New Roman" w:hAnsi="Times New Roman" w:cs="Times New Roman"/>
          <w:i w:val="0"/>
          <w:iCs w:val="0"/>
          <w:color w:val="000000"/>
          <w:sz w:val="22"/>
          <w:szCs w:val="22"/>
          <w:u w:val="none"/>
          <w:vertAlign w:val="baseline"/>
        </w:rPr>
        <w:t xml:space="preserve"> loss </w:t>
      </w:r>
      <w:r>
        <w:rPr>
          <w:rFonts w:hint="default" w:cs="Times New Roman"/>
          <w:i w:val="0"/>
          <w:iCs w:val="0"/>
          <w:color w:val="000000"/>
          <w:sz w:val="22"/>
          <w:szCs w:val="22"/>
          <w:u w:val="none"/>
          <w:vertAlign w:val="baseline"/>
          <w:lang w:val="en-IN"/>
        </w:rPr>
        <w:t>of</w:t>
      </w:r>
      <w:r>
        <w:rPr>
          <w:rFonts w:hint="default" w:ascii="Times New Roman" w:hAnsi="Times New Roman" w:cs="Times New Roman"/>
          <w:i w:val="0"/>
          <w:iCs w:val="0"/>
          <w:color w:val="000000"/>
          <w:sz w:val="22"/>
          <w:szCs w:val="22"/>
          <w:u w:val="none"/>
          <w:vertAlign w:val="baseline"/>
        </w:rPr>
        <w:t xml:space="preserve"> </w:t>
      </w:r>
      <w:r>
        <w:rPr>
          <w:rFonts w:hint="default" w:cs="Times New Roman"/>
          <w:i w:val="0"/>
          <w:iCs w:val="0"/>
          <w:color w:val="000000"/>
          <w:sz w:val="22"/>
          <w:szCs w:val="22"/>
          <w:u w:val="none"/>
          <w:vertAlign w:val="baseline"/>
          <w:lang w:val="en-IN"/>
        </w:rPr>
        <w:t>the company.</w:t>
      </w:r>
      <w:r>
        <w:rPr>
          <w:rFonts w:hint="default" w:ascii="Times New Roman" w:hAnsi="Times New Roman" w:cs="Times New Roman"/>
          <w:i w:val="0"/>
          <w:iCs w:val="0"/>
          <w:color w:val="000000"/>
          <w:sz w:val="22"/>
          <w:szCs w:val="22"/>
          <w:u w:val="none"/>
          <w:vertAlign w:val="baseline"/>
        </w:rPr>
        <w:t xml:space="preserve"> </w:t>
      </w:r>
      <w:r>
        <w:rPr>
          <w:rFonts w:hint="default" w:cs="Times New Roman"/>
          <w:i w:val="0"/>
          <w:iCs w:val="0"/>
          <w:color w:val="000000"/>
          <w:sz w:val="22"/>
          <w:szCs w:val="22"/>
          <w:u w:val="none"/>
          <w:vertAlign w:val="baseline"/>
          <w:lang w:val="en-IN"/>
        </w:rPr>
        <w:t>R</w:t>
      </w:r>
      <w:r>
        <w:rPr>
          <w:rFonts w:hint="default" w:ascii="Times New Roman" w:hAnsi="Times New Roman" w:cs="Times New Roman"/>
          <w:i w:val="0"/>
          <w:iCs w:val="0"/>
          <w:color w:val="000000"/>
          <w:sz w:val="22"/>
          <w:szCs w:val="22"/>
          <w:u w:val="none"/>
          <w:vertAlign w:val="baseline"/>
        </w:rPr>
        <w:t xml:space="preserve">ecall is defined as TP / (TP + FN) which indicates that while we reduce FN our </w:t>
      </w:r>
      <w:r>
        <w:rPr>
          <w:rFonts w:hint="default" w:cs="Times New Roman"/>
          <w:i w:val="0"/>
          <w:iCs w:val="0"/>
          <w:color w:val="000000"/>
          <w:sz w:val="22"/>
          <w:szCs w:val="22"/>
          <w:u w:val="none"/>
          <w:vertAlign w:val="baseline"/>
          <w:lang w:val="en-IN"/>
        </w:rPr>
        <w:t>R</w:t>
      </w:r>
      <w:r>
        <w:rPr>
          <w:rFonts w:hint="default" w:ascii="Times New Roman" w:hAnsi="Times New Roman" w:cs="Times New Roman"/>
          <w:i w:val="0"/>
          <w:iCs w:val="0"/>
          <w:color w:val="000000"/>
          <w:sz w:val="22"/>
          <w:szCs w:val="22"/>
          <w:u w:val="none"/>
          <w:vertAlign w:val="baseline"/>
        </w:rPr>
        <w:t xml:space="preserve">ecall should increase, thus Recall should be </w:t>
      </w:r>
      <w:r>
        <w:rPr>
          <w:rFonts w:hint="default" w:cs="Times New Roman"/>
          <w:i w:val="0"/>
          <w:iCs w:val="0"/>
          <w:color w:val="000000"/>
          <w:sz w:val="22"/>
          <w:szCs w:val="22"/>
          <w:u w:val="none"/>
          <w:vertAlign w:val="baseline"/>
          <w:lang w:val="en-IN"/>
        </w:rPr>
        <w:t>the</w:t>
      </w:r>
      <w:r>
        <w:rPr>
          <w:rFonts w:hint="default" w:ascii="Times New Roman" w:hAnsi="Times New Roman" w:cs="Times New Roman"/>
          <w:i w:val="0"/>
          <w:iCs w:val="0"/>
          <w:color w:val="000000"/>
          <w:sz w:val="22"/>
          <w:szCs w:val="22"/>
          <w:u w:val="none"/>
          <w:vertAlign w:val="baseline"/>
        </w:rPr>
        <w:t xml:space="preserve"> </w:t>
      </w:r>
      <w:r>
        <w:rPr>
          <w:rFonts w:hint="default" w:cs="Times New Roman"/>
          <w:i w:val="0"/>
          <w:iCs w:val="0"/>
          <w:color w:val="000000"/>
          <w:sz w:val="22"/>
          <w:szCs w:val="22"/>
          <w:u w:val="none"/>
          <w:vertAlign w:val="baseline"/>
          <w:lang w:val="en-IN"/>
        </w:rPr>
        <w:t>metric</w:t>
      </w:r>
      <w:r>
        <w:rPr>
          <w:rFonts w:hint="default" w:ascii="Times New Roman" w:hAnsi="Times New Roman" w:cs="Times New Roman"/>
          <w:i w:val="0"/>
          <w:iCs w:val="0"/>
          <w:color w:val="000000"/>
          <w:sz w:val="22"/>
          <w:szCs w:val="22"/>
          <w:u w:val="none"/>
          <w:vertAlign w:val="baseline"/>
        </w:rPr>
        <w:t xml:space="preserve"> for our model. </w:t>
      </w:r>
    </w:p>
    <w:p>
      <w:pPr>
        <w:pStyle w:val="22"/>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p>
    <w:p>
      <w:pPr>
        <w:pStyle w:val="22"/>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Why not Precision?</w:t>
      </w:r>
    </w:p>
    <w:p>
      <w:pPr>
        <w:pStyle w:val="22"/>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p>
    <w:p>
      <w:pPr>
        <w:pStyle w:val="22"/>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cs="Times New Roman"/>
          <w:i w:val="0"/>
          <w:iCs w:val="0"/>
          <w:color w:val="000000"/>
          <w:sz w:val="22"/>
          <w:szCs w:val="22"/>
          <w:u w:val="none"/>
          <w:vertAlign w:val="baseline"/>
          <w:lang w:val="en-IN"/>
        </w:rPr>
        <w:t>P</w:t>
      </w:r>
      <w:r>
        <w:rPr>
          <w:rFonts w:hint="default" w:ascii="Times New Roman" w:hAnsi="Times New Roman" w:cs="Times New Roman"/>
          <w:i w:val="0"/>
          <w:iCs w:val="0"/>
          <w:color w:val="000000"/>
          <w:sz w:val="22"/>
          <w:szCs w:val="22"/>
          <w:u w:val="none"/>
          <w:vertAlign w:val="baseline"/>
        </w:rPr>
        <w:t xml:space="preserve">recision is </w:t>
      </w:r>
      <w:r>
        <w:rPr>
          <w:rFonts w:hint="default" w:cs="Times New Roman"/>
          <w:i w:val="0"/>
          <w:iCs w:val="0"/>
          <w:color w:val="000000"/>
          <w:sz w:val="22"/>
          <w:szCs w:val="22"/>
          <w:u w:val="none"/>
          <w:vertAlign w:val="baseline"/>
          <w:lang w:val="en-IN"/>
        </w:rPr>
        <w:t xml:space="preserve"> defined as </w:t>
      </w:r>
      <w:r>
        <w:rPr>
          <w:rFonts w:hint="default" w:ascii="Times New Roman" w:hAnsi="Times New Roman" w:cs="Times New Roman"/>
          <w:i w:val="0"/>
          <w:iCs w:val="0"/>
          <w:color w:val="000000"/>
          <w:sz w:val="22"/>
          <w:szCs w:val="22"/>
          <w:u w:val="none"/>
          <w:vertAlign w:val="baseline"/>
        </w:rPr>
        <w:t xml:space="preserve">TP/(TP+FP) </w:t>
      </w:r>
      <w:r>
        <w:rPr>
          <w:rFonts w:hint="default" w:cs="Times New Roman"/>
          <w:i w:val="0"/>
          <w:iCs w:val="0"/>
          <w:color w:val="000000"/>
          <w:sz w:val="22"/>
          <w:szCs w:val="22"/>
          <w:u w:val="none"/>
          <w:vertAlign w:val="baseline"/>
          <w:lang w:val="en-IN"/>
        </w:rPr>
        <w:t>.</w:t>
      </w:r>
      <w:r>
        <w:rPr>
          <w:rFonts w:hint="default" w:ascii="Times New Roman" w:hAnsi="Times New Roman" w:cs="Times New Roman"/>
          <w:i w:val="0"/>
          <w:iCs w:val="0"/>
          <w:color w:val="000000"/>
          <w:sz w:val="22"/>
          <w:szCs w:val="22"/>
          <w:u w:val="none"/>
          <w:vertAlign w:val="baseline"/>
        </w:rPr>
        <w:t xml:space="preserve">False </w:t>
      </w:r>
      <w:r>
        <w:rPr>
          <w:rFonts w:hint="default" w:cs="Times New Roman"/>
          <w:i w:val="0"/>
          <w:iCs w:val="0"/>
          <w:color w:val="000000"/>
          <w:sz w:val="22"/>
          <w:szCs w:val="22"/>
          <w:u w:val="none"/>
          <w:vertAlign w:val="baseline"/>
          <w:lang w:val="en-IN"/>
        </w:rPr>
        <w:t>P</w:t>
      </w:r>
      <w:r>
        <w:rPr>
          <w:rFonts w:hint="default" w:ascii="Times New Roman" w:hAnsi="Times New Roman" w:cs="Times New Roman"/>
          <w:i w:val="0"/>
          <w:iCs w:val="0"/>
          <w:color w:val="000000"/>
          <w:sz w:val="22"/>
          <w:szCs w:val="22"/>
          <w:u w:val="none"/>
          <w:vertAlign w:val="baseline"/>
        </w:rPr>
        <w:t>ositives are</w:t>
      </w:r>
      <w:r>
        <w:rPr>
          <w:rFonts w:hint="default" w:cs="Times New Roman"/>
          <w:i w:val="0"/>
          <w:iCs w:val="0"/>
          <w:color w:val="000000"/>
          <w:sz w:val="22"/>
          <w:szCs w:val="22"/>
          <w:u w:val="none"/>
          <w:vertAlign w:val="baseline"/>
          <w:lang w:val="en-IN"/>
        </w:rPr>
        <w:t xml:space="preserve"> the values which the</w:t>
      </w:r>
      <w:r>
        <w:rPr>
          <w:rFonts w:hint="default" w:ascii="Times New Roman" w:hAnsi="Times New Roman" w:cs="Times New Roman"/>
          <w:i w:val="0"/>
          <w:iCs w:val="0"/>
          <w:color w:val="000000"/>
          <w:sz w:val="22"/>
          <w:szCs w:val="22"/>
          <w:u w:val="none"/>
          <w:vertAlign w:val="baseline"/>
        </w:rPr>
        <w:t xml:space="preserve"> model predicted positive class(1) </w:t>
      </w:r>
      <w:r>
        <w:rPr>
          <w:rFonts w:hint="default" w:cs="Times New Roman"/>
          <w:i w:val="0"/>
          <w:iCs w:val="0"/>
          <w:color w:val="000000"/>
          <w:sz w:val="22"/>
          <w:szCs w:val="22"/>
          <w:u w:val="none"/>
          <w:vertAlign w:val="baseline"/>
          <w:lang w:val="en-IN"/>
        </w:rPr>
        <w:t>, that</w:t>
      </w:r>
      <w:r>
        <w:rPr>
          <w:rFonts w:hint="default" w:ascii="Times New Roman" w:hAnsi="Times New Roman" w:cs="Times New Roman"/>
          <w:i w:val="0"/>
          <w:iCs w:val="0"/>
          <w:color w:val="000000"/>
          <w:sz w:val="22"/>
          <w:szCs w:val="22"/>
          <w:u w:val="none"/>
          <w:vertAlign w:val="baseline"/>
        </w:rPr>
        <w:t xml:space="preserve"> means model predicted the person will default but prediction is false,mean</w:t>
      </w:r>
      <w:r>
        <w:rPr>
          <w:rFonts w:hint="default" w:cs="Times New Roman"/>
          <w:i w:val="0"/>
          <w:iCs w:val="0"/>
          <w:color w:val="000000"/>
          <w:sz w:val="22"/>
          <w:szCs w:val="22"/>
          <w:u w:val="none"/>
          <w:vertAlign w:val="baseline"/>
          <w:lang w:val="en-IN"/>
        </w:rPr>
        <w:t xml:space="preserve">ing </w:t>
      </w:r>
      <w:r>
        <w:rPr>
          <w:rFonts w:hint="default" w:ascii="Times New Roman" w:hAnsi="Times New Roman" w:cs="Times New Roman"/>
          <w:i w:val="0"/>
          <w:iCs w:val="0"/>
          <w:color w:val="000000"/>
          <w:sz w:val="22"/>
          <w:szCs w:val="22"/>
          <w:u w:val="none"/>
          <w:vertAlign w:val="baseline"/>
        </w:rPr>
        <w:t xml:space="preserve"> in reality he did not default</w:t>
      </w:r>
      <w:r>
        <w:rPr>
          <w:rFonts w:hint="default" w:cs="Times New Roman"/>
          <w:i w:val="0"/>
          <w:iCs w:val="0"/>
          <w:color w:val="000000"/>
          <w:sz w:val="22"/>
          <w:szCs w:val="22"/>
          <w:u w:val="none"/>
          <w:vertAlign w:val="baseline"/>
          <w:lang w:val="en-IN"/>
        </w:rPr>
        <w:t>.</w:t>
      </w:r>
    </w:p>
    <w:p>
      <w:pPr>
        <w:pStyle w:val="22"/>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 xml:space="preserve">But if our problem statement was something like we had to give offers or special benefits for people who did not default , then we could lose these customers , then in that case precision would be our parameter for our model </w:t>
      </w:r>
    </w:p>
    <w:p>
      <w:pPr>
        <w:pStyle w:val="22"/>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lang w:val="en-IN"/>
        </w:rPr>
      </w:pPr>
    </w:p>
    <w:p>
      <w:pPr>
        <w:tabs>
          <w:tab w:val="left" w:pos="2790"/>
        </w:tabs>
        <w:spacing w:before="200" w:line="240" w:lineRule="auto"/>
        <w:jc w:val="both"/>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lang w:val="en-IN"/>
        </w:rPr>
        <w:t xml:space="preserve">90 10 % , </w:t>
      </w:r>
    </w:p>
    <w:p>
      <w:pPr>
        <w:tabs>
          <w:tab w:val="left" w:pos="2790"/>
        </w:tabs>
        <w:spacing w:before="200" w:line="240" w:lineRule="auto"/>
        <w:jc w:val="both"/>
        <w:rPr>
          <w:rFonts w:ascii="Times New Roman" w:hAnsi="Times New Roman" w:eastAsia="Times New Roman" w:cs="Times New Roman"/>
          <w:sz w:val="32"/>
          <w:szCs w:val="32"/>
          <w:lang w:val="en-IN"/>
        </w:rPr>
      </w:pPr>
    </w:p>
    <w:p>
      <w:pPr>
        <w:numPr>
          <w:ilvl w:val="0"/>
          <w:numId w:val="0"/>
        </w:numPr>
        <w:tabs>
          <w:tab w:val="left" w:pos="0"/>
          <w:tab w:val="left" w:pos="2790"/>
        </w:tabs>
        <w:spacing w:before="200" w:line="240" w:lineRule="auto"/>
        <w:jc w:val="both"/>
        <w:rPr>
          <w:rFonts w:hint="default" w:ascii="Times New Roman" w:hAnsi="Times New Roman" w:eastAsia="Times New Roman" w:cs="Times New Roman"/>
          <w:b/>
          <w:sz w:val="30"/>
          <w:szCs w:val="30"/>
          <w:lang w:val="en-IN"/>
        </w:rPr>
      </w:pPr>
      <w:r>
        <w:rPr>
          <w:rFonts w:hint="default" w:ascii="Times New Roman" w:hAnsi="Times New Roman" w:eastAsia="Times New Roman" w:cs="Times New Roman"/>
          <w:b/>
          <w:sz w:val="30"/>
          <w:szCs w:val="30"/>
          <w:lang w:val="en-IN"/>
        </w:rPr>
        <w:t>random</w:t>
      </w:r>
      <w:bookmarkStart w:id="3" w:name="_GoBack"/>
      <w:bookmarkEnd w:id="3"/>
    </w:p>
    <w:sectPr>
      <w:footerReference r:id="rId5" w:type="default"/>
      <w:pgSz w:w="12240" w:h="15840"/>
      <w:pgMar w:top="720" w:right="720" w:bottom="720" w:left="720" w:header="720" w:footer="34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hnschrift">
    <w:panose1 w:val="020B0502040204020203"/>
    <w:charset w:val="00"/>
    <w:family w:val="swiss"/>
    <w:pitch w:val="default"/>
    <w:sig w:usb0="A00002C7" w:usb1="00000002"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bCs/>
        <w:sz w:val="24"/>
        <w:szCs w:val="24"/>
      </w:rPr>
      <w:id w:val="2081864071"/>
    </w:sdtPr>
    <w:sdtEndPr>
      <w:rPr>
        <w:b/>
        <w:bCs/>
        <w:sz w:val="24"/>
        <w:szCs w:val="24"/>
      </w:rPr>
    </w:sdtEndPr>
    <w:sdtContent>
      <w:p>
        <w:pPr>
          <w:pStyle w:val="14"/>
          <w:jc w:val="center"/>
          <w:rPr>
            <w:b/>
            <w:bCs/>
            <w:sz w:val="24"/>
            <w:szCs w:val="24"/>
          </w:rPr>
        </w:pP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p>
    </w:sdtContent>
  </w:sdt>
  <w:p>
    <w:pPr>
      <w:pStyle w:val="1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4672C"/>
    <w:multiLevelType w:val="singleLevel"/>
    <w:tmpl w:val="8334672C"/>
    <w:lvl w:ilvl="0" w:tentative="0">
      <w:start w:val="1"/>
      <w:numFmt w:val="decimal"/>
      <w:suff w:val="space"/>
      <w:lvlText w:val="%1."/>
      <w:lvlJc w:val="left"/>
    </w:lvl>
  </w:abstractNum>
  <w:abstractNum w:abstractNumId="1">
    <w:nsid w:val="AA8108BA"/>
    <w:multiLevelType w:val="singleLevel"/>
    <w:tmpl w:val="AA8108BA"/>
    <w:lvl w:ilvl="0" w:tentative="0">
      <w:start w:val="1"/>
      <w:numFmt w:val="decimal"/>
      <w:suff w:val="space"/>
      <w:lvlText w:val="%1."/>
      <w:lvlJc w:val="left"/>
    </w:lvl>
  </w:abstractNum>
  <w:abstractNum w:abstractNumId="2">
    <w:nsid w:val="B3CEA045"/>
    <w:multiLevelType w:val="singleLevel"/>
    <w:tmpl w:val="B3CEA045"/>
    <w:lvl w:ilvl="0" w:tentative="0">
      <w:start w:val="1"/>
      <w:numFmt w:val="decimal"/>
      <w:suff w:val="space"/>
      <w:lvlText w:val="%1."/>
      <w:lvlJc w:val="left"/>
    </w:lvl>
  </w:abstractNum>
  <w:abstractNum w:abstractNumId="3">
    <w:nsid w:val="E7C0E48D"/>
    <w:multiLevelType w:val="singleLevel"/>
    <w:tmpl w:val="E7C0E48D"/>
    <w:lvl w:ilvl="0" w:tentative="0">
      <w:start w:val="1"/>
      <w:numFmt w:val="decimal"/>
      <w:suff w:val="space"/>
      <w:lvlText w:val="%1."/>
      <w:lvlJc w:val="left"/>
    </w:lvl>
  </w:abstractNum>
  <w:abstractNum w:abstractNumId="4">
    <w:nsid w:val="F54A035B"/>
    <w:multiLevelType w:val="singleLevel"/>
    <w:tmpl w:val="F54A035B"/>
    <w:lvl w:ilvl="0" w:tentative="0">
      <w:start w:val="1"/>
      <w:numFmt w:val="bullet"/>
      <w:lvlText w:val=""/>
      <w:lvlJc w:val="left"/>
      <w:pPr>
        <w:tabs>
          <w:tab w:val="left" w:pos="420"/>
        </w:tabs>
        <w:ind w:left="420" w:hanging="420"/>
      </w:pPr>
      <w:rPr>
        <w:rFonts w:hint="default" w:ascii="Wingdings" w:hAnsi="Wingdings"/>
      </w:rPr>
    </w:lvl>
  </w:abstractNum>
  <w:abstractNum w:abstractNumId="5">
    <w:nsid w:val="FBB96149"/>
    <w:multiLevelType w:val="singleLevel"/>
    <w:tmpl w:val="FBB96149"/>
    <w:lvl w:ilvl="0" w:tentative="0">
      <w:start w:val="1"/>
      <w:numFmt w:val="decimal"/>
      <w:suff w:val="space"/>
      <w:lvlText w:val="%1."/>
      <w:lvlJc w:val="left"/>
    </w:lvl>
  </w:abstractNum>
  <w:abstractNum w:abstractNumId="6">
    <w:nsid w:val="1FD38F7C"/>
    <w:multiLevelType w:val="multilevel"/>
    <w:tmpl w:val="1FD38F7C"/>
    <w:lvl w:ilvl="0" w:tentative="0">
      <w:start w:val="1"/>
      <w:numFmt w:val="decimal"/>
      <w:suff w:val="space"/>
      <w:lvlText w:val="%1."/>
      <w:lvlJc w:val="left"/>
    </w:lvl>
    <w:lvl w:ilvl="1" w:tentative="0">
      <w:start w:val="3"/>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7">
    <w:nsid w:val="2D7819DC"/>
    <w:multiLevelType w:val="singleLevel"/>
    <w:tmpl w:val="2D7819DC"/>
    <w:lvl w:ilvl="0" w:tentative="0">
      <w:start w:val="1"/>
      <w:numFmt w:val="bullet"/>
      <w:lvlText w:val=""/>
      <w:lvlJc w:val="left"/>
      <w:pPr>
        <w:tabs>
          <w:tab w:val="left" w:pos="420"/>
        </w:tabs>
        <w:ind w:left="420" w:hanging="420"/>
      </w:pPr>
      <w:rPr>
        <w:rFonts w:hint="default" w:ascii="Wingdings" w:hAnsi="Wingdings"/>
      </w:rPr>
    </w:lvl>
  </w:abstractNum>
  <w:abstractNum w:abstractNumId="8">
    <w:nsid w:val="7BCC0F0C"/>
    <w:multiLevelType w:val="multilevel"/>
    <w:tmpl w:val="7BCC0F0C"/>
    <w:lvl w:ilvl="0" w:tentative="0">
      <w:start w:val="1"/>
      <w:numFmt w:val="lowerLetter"/>
      <w:lvlText w:val="%1."/>
      <w:lvlJc w:val="left"/>
      <w:pPr>
        <w:ind w:left="100" w:hanging="257"/>
      </w:pPr>
      <w:rPr>
        <w:rFonts w:hint="default" w:ascii="Bahnschrift" w:hAnsi="Bahnschrift" w:eastAsia="Bahnschrift" w:cs="Bahnschrift"/>
        <w:spacing w:val="-1"/>
        <w:w w:val="100"/>
        <w:sz w:val="24"/>
        <w:szCs w:val="24"/>
        <w:lang w:val="en-US" w:eastAsia="en-US" w:bidi="ar-SA"/>
      </w:rPr>
    </w:lvl>
    <w:lvl w:ilvl="1" w:tentative="0">
      <w:start w:val="1"/>
      <w:numFmt w:val="decimal"/>
      <w:lvlText w:val="%2."/>
      <w:lvlJc w:val="left"/>
      <w:pPr>
        <w:ind w:left="1540" w:hanging="360"/>
      </w:pPr>
      <w:rPr>
        <w:rFonts w:hint="default" w:ascii="Bahnschrift" w:hAnsi="Bahnschrift" w:eastAsia="Bahnschrift" w:cs="Bahnschrift"/>
        <w:spacing w:val="-1"/>
        <w:w w:val="100"/>
        <w:sz w:val="24"/>
        <w:szCs w:val="24"/>
        <w:lang w:val="en-US" w:eastAsia="en-US" w:bidi="ar-SA"/>
      </w:rPr>
    </w:lvl>
    <w:lvl w:ilvl="2" w:tentative="0">
      <w:start w:val="0"/>
      <w:numFmt w:val="bullet"/>
      <w:lvlText w:val="•"/>
      <w:lvlJc w:val="left"/>
      <w:pPr>
        <w:ind w:left="2435" w:hanging="360"/>
      </w:pPr>
      <w:rPr>
        <w:rFonts w:hint="default"/>
        <w:lang w:val="en-US" w:eastAsia="en-US" w:bidi="ar-SA"/>
      </w:rPr>
    </w:lvl>
    <w:lvl w:ilvl="3" w:tentative="0">
      <w:start w:val="0"/>
      <w:numFmt w:val="bullet"/>
      <w:lvlText w:val="•"/>
      <w:lvlJc w:val="left"/>
      <w:pPr>
        <w:ind w:left="3331" w:hanging="360"/>
      </w:pPr>
      <w:rPr>
        <w:rFonts w:hint="default"/>
        <w:lang w:val="en-US" w:eastAsia="en-US" w:bidi="ar-SA"/>
      </w:rPr>
    </w:lvl>
    <w:lvl w:ilvl="4" w:tentative="0">
      <w:start w:val="0"/>
      <w:numFmt w:val="bullet"/>
      <w:lvlText w:val="•"/>
      <w:lvlJc w:val="left"/>
      <w:pPr>
        <w:ind w:left="4226" w:hanging="360"/>
      </w:pPr>
      <w:rPr>
        <w:rFonts w:hint="default"/>
        <w:lang w:val="en-US" w:eastAsia="en-US" w:bidi="ar-SA"/>
      </w:rPr>
    </w:lvl>
    <w:lvl w:ilvl="5" w:tentative="0">
      <w:start w:val="0"/>
      <w:numFmt w:val="bullet"/>
      <w:lvlText w:val="•"/>
      <w:lvlJc w:val="left"/>
      <w:pPr>
        <w:ind w:left="5122" w:hanging="360"/>
      </w:pPr>
      <w:rPr>
        <w:rFonts w:hint="default"/>
        <w:lang w:val="en-US" w:eastAsia="en-US" w:bidi="ar-SA"/>
      </w:rPr>
    </w:lvl>
    <w:lvl w:ilvl="6" w:tentative="0">
      <w:start w:val="0"/>
      <w:numFmt w:val="bullet"/>
      <w:lvlText w:val="•"/>
      <w:lvlJc w:val="left"/>
      <w:pPr>
        <w:ind w:left="6017" w:hanging="360"/>
      </w:pPr>
      <w:rPr>
        <w:rFonts w:hint="default"/>
        <w:lang w:val="en-US" w:eastAsia="en-US" w:bidi="ar-SA"/>
      </w:rPr>
    </w:lvl>
    <w:lvl w:ilvl="7" w:tentative="0">
      <w:start w:val="0"/>
      <w:numFmt w:val="bullet"/>
      <w:lvlText w:val="•"/>
      <w:lvlJc w:val="left"/>
      <w:pPr>
        <w:ind w:left="6913" w:hanging="360"/>
      </w:pPr>
      <w:rPr>
        <w:rFonts w:hint="default"/>
        <w:lang w:val="en-US" w:eastAsia="en-US" w:bidi="ar-SA"/>
      </w:rPr>
    </w:lvl>
    <w:lvl w:ilvl="8" w:tentative="0">
      <w:start w:val="0"/>
      <w:numFmt w:val="bullet"/>
      <w:lvlText w:val="•"/>
      <w:lvlJc w:val="left"/>
      <w:pPr>
        <w:ind w:left="7808" w:hanging="360"/>
      </w:pPr>
      <w:rPr>
        <w:rFonts w:hint="default"/>
        <w:lang w:val="en-US" w:eastAsia="en-US" w:bidi="ar-SA"/>
      </w:rPr>
    </w:lvl>
  </w:abstractNum>
  <w:num w:numId="1">
    <w:abstractNumId w:val="3"/>
  </w:num>
  <w:num w:numId="2">
    <w:abstractNumId w:val="7"/>
  </w:num>
  <w:num w:numId="3">
    <w:abstractNumId w:val="8"/>
  </w:num>
  <w:num w:numId="4">
    <w:abstractNumId w:val="4"/>
  </w:num>
  <w:num w:numId="5">
    <w:abstractNumId w:val="1"/>
  </w:num>
  <w:num w:numId="6">
    <w:abstractNumId w:val="5"/>
  </w:num>
  <w:num w:numId="7">
    <w:abstractNumId w:val="6"/>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rikar muppidi">
    <w15:presenceInfo w15:providerId="Windows Live" w15:userId="6afebc9d7ee2d4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BB"/>
    <w:rsid w:val="00014956"/>
    <w:rsid w:val="00023E9B"/>
    <w:rsid w:val="00044BAB"/>
    <w:rsid w:val="000522C4"/>
    <w:rsid w:val="00063C11"/>
    <w:rsid w:val="00067284"/>
    <w:rsid w:val="000724AE"/>
    <w:rsid w:val="00084BB3"/>
    <w:rsid w:val="00090DCF"/>
    <w:rsid w:val="000943FF"/>
    <w:rsid w:val="000A1D1B"/>
    <w:rsid w:val="000C148D"/>
    <w:rsid w:val="000D61DD"/>
    <w:rsid w:val="000E2601"/>
    <w:rsid w:val="000E45CA"/>
    <w:rsid w:val="00115340"/>
    <w:rsid w:val="00140728"/>
    <w:rsid w:val="00142AED"/>
    <w:rsid w:val="00163038"/>
    <w:rsid w:val="00181627"/>
    <w:rsid w:val="001A11D9"/>
    <w:rsid w:val="001B4E64"/>
    <w:rsid w:val="001F0788"/>
    <w:rsid w:val="001F2DBE"/>
    <w:rsid w:val="00202905"/>
    <w:rsid w:val="00220762"/>
    <w:rsid w:val="00223A72"/>
    <w:rsid w:val="00226BBE"/>
    <w:rsid w:val="00274E41"/>
    <w:rsid w:val="002A5126"/>
    <w:rsid w:val="002D3C15"/>
    <w:rsid w:val="002E4836"/>
    <w:rsid w:val="0030303A"/>
    <w:rsid w:val="003233B3"/>
    <w:rsid w:val="00367989"/>
    <w:rsid w:val="00374D41"/>
    <w:rsid w:val="003A3FDC"/>
    <w:rsid w:val="003D5A22"/>
    <w:rsid w:val="004018C5"/>
    <w:rsid w:val="00431BD2"/>
    <w:rsid w:val="004770AD"/>
    <w:rsid w:val="0048576A"/>
    <w:rsid w:val="0049786D"/>
    <w:rsid w:val="004D0C69"/>
    <w:rsid w:val="004D72EE"/>
    <w:rsid w:val="005017FB"/>
    <w:rsid w:val="00505CB5"/>
    <w:rsid w:val="0051462F"/>
    <w:rsid w:val="005228F6"/>
    <w:rsid w:val="00562C07"/>
    <w:rsid w:val="005678D0"/>
    <w:rsid w:val="00567931"/>
    <w:rsid w:val="005C592A"/>
    <w:rsid w:val="005E120C"/>
    <w:rsid w:val="00615D10"/>
    <w:rsid w:val="00636AC8"/>
    <w:rsid w:val="00654EB1"/>
    <w:rsid w:val="0067743D"/>
    <w:rsid w:val="006A42AA"/>
    <w:rsid w:val="006D5B86"/>
    <w:rsid w:val="0070268E"/>
    <w:rsid w:val="00776586"/>
    <w:rsid w:val="00782FBB"/>
    <w:rsid w:val="007A06C5"/>
    <w:rsid w:val="007A65B0"/>
    <w:rsid w:val="007B024B"/>
    <w:rsid w:val="007E75B9"/>
    <w:rsid w:val="007F091E"/>
    <w:rsid w:val="007F444E"/>
    <w:rsid w:val="008029FE"/>
    <w:rsid w:val="008254DB"/>
    <w:rsid w:val="008613EA"/>
    <w:rsid w:val="0086361A"/>
    <w:rsid w:val="00875ED8"/>
    <w:rsid w:val="008A0F89"/>
    <w:rsid w:val="008E5F1F"/>
    <w:rsid w:val="00900AA5"/>
    <w:rsid w:val="00902917"/>
    <w:rsid w:val="009206AE"/>
    <w:rsid w:val="009448EE"/>
    <w:rsid w:val="0096063A"/>
    <w:rsid w:val="009641FE"/>
    <w:rsid w:val="00972138"/>
    <w:rsid w:val="009B3DCB"/>
    <w:rsid w:val="009F6462"/>
    <w:rsid w:val="009F7C69"/>
    <w:rsid w:val="00A00DAC"/>
    <w:rsid w:val="00A236C4"/>
    <w:rsid w:val="00A40CB5"/>
    <w:rsid w:val="00A45699"/>
    <w:rsid w:val="00A55909"/>
    <w:rsid w:val="00A62428"/>
    <w:rsid w:val="00A63709"/>
    <w:rsid w:val="00A67DAA"/>
    <w:rsid w:val="00A741E1"/>
    <w:rsid w:val="00AA7FAF"/>
    <w:rsid w:val="00AB719B"/>
    <w:rsid w:val="00AC136F"/>
    <w:rsid w:val="00AF42EE"/>
    <w:rsid w:val="00B047C1"/>
    <w:rsid w:val="00B22499"/>
    <w:rsid w:val="00B43E3C"/>
    <w:rsid w:val="00B46A5E"/>
    <w:rsid w:val="00B4771B"/>
    <w:rsid w:val="00B47C95"/>
    <w:rsid w:val="00B52086"/>
    <w:rsid w:val="00B657C3"/>
    <w:rsid w:val="00B736D8"/>
    <w:rsid w:val="00B86D9C"/>
    <w:rsid w:val="00BD7159"/>
    <w:rsid w:val="00BE14F8"/>
    <w:rsid w:val="00BE5FD8"/>
    <w:rsid w:val="00BF51AF"/>
    <w:rsid w:val="00C07E2E"/>
    <w:rsid w:val="00C21744"/>
    <w:rsid w:val="00C32568"/>
    <w:rsid w:val="00CA7C48"/>
    <w:rsid w:val="00CC573C"/>
    <w:rsid w:val="00CE4FD1"/>
    <w:rsid w:val="00CF0D3A"/>
    <w:rsid w:val="00D17F6D"/>
    <w:rsid w:val="00D94348"/>
    <w:rsid w:val="00DB47EC"/>
    <w:rsid w:val="00DC07D9"/>
    <w:rsid w:val="00DC180C"/>
    <w:rsid w:val="00DC423C"/>
    <w:rsid w:val="00DE6610"/>
    <w:rsid w:val="00E05464"/>
    <w:rsid w:val="00E239B4"/>
    <w:rsid w:val="00E36D60"/>
    <w:rsid w:val="00E66073"/>
    <w:rsid w:val="00E7586E"/>
    <w:rsid w:val="00EE1BA8"/>
    <w:rsid w:val="00EF7CB0"/>
    <w:rsid w:val="00F03645"/>
    <w:rsid w:val="00F07E05"/>
    <w:rsid w:val="00F60701"/>
    <w:rsid w:val="00F62289"/>
    <w:rsid w:val="00F72C12"/>
    <w:rsid w:val="00FA0E0D"/>
    <w:rsid w:val="00FA7E99"/>
    <w:rsid w:val="00FD2E17"/>
    <w:rsid w:val="02223D5E"/>
    <w:rsid w:val="035A507D"/>
    <w:rsid w:val="08F2303C"/>
    <w:rsid w:val="1FE85338"/>
    <w:rsid w:val="2391267F"/>
    <w:rsid w:val="276F51D2"/>
    <w:rsid w:val="28E950BE"/>
    <w:rsid w:val="31536308"/>
    <w:rsid w:val="40AE552B"/>
    <w:rsid w:val="444B3BBC"/>
    <w:rsid w:val="47296E69"/>
    <w:rsid w:val="4B5F7D8B"/>
    <w:rsid w:val="50E17E52"/>
    <w:rsid w:val="6B7B1AB7"/>
    <w:rsid w:val="74040755"/>
    <w:rsid w:val="7EC253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qFormat="1" w:uiPriority="99" w:name="HTML Definition"/>
    <w:lsdException w:qFormat="1"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leader="dot" w:pos="8789"/>
      </w:tabs>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spacing w:before="240" w:after="60" w:line="240" w:lineRule="auto"/>
      <w:outlineLvl w:val="1"/>
    </w:pPr>
    <w:rPr>
      <w:rFonts w:ascii="Arial" w:hAnsi="Arial" w:eastAsia="Arial" w:cs="Arial"/>
      <w:b/>
      <w:i/>
      <w:sz w:val="28"/>
      <w:szCs w:val="28"/>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00" w:after="0"/>
      <w:outlineLvl w:val="3"/>
    </w:pPr>
    <w:rPr>
      <w:rFonts w:ascii="Cambria" w:hAnsi="Cambria" w:eastAsia="Cambria" w:cs="Cambria"/>
      <w:b/>
      <w:i/>
      <w:color w:val="4F81BD"/>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pPr>
      <w:widowControl w:val="0"/>
      <w:autoSpaceDE w:val="0"/>
      <w:autoSpaceDN w:val="0"/>
      <w:spacing w:after="0" w:line="240" w:lineRule="auto"/>
    </w:pPr>
    <w:rPr>
      <w:rFonts w:ascii="Bahnschrift" w:hAnsi="Bahnschrift" w:eastAsia="Bahnschrift" w:cs="Bahnschrift"/>
      <w:sz w:val="24"/>
      <w:szCs w:val="24"/>
    </w:rPr>
  </w:style>
  <w:style w:type="character" w:styleId="11">
    <w:name w:val="annotation reference"/>
    <w:basedOn w:val="8"/>
    <w:semiHidden/>
    <w:unhideWhenUsed/>
    <w:qFormat/>
    <w:uiPriority w:val="99"/>
    <w:rPr>
      <w:sz w:val="16"/>
      <w:szCs w:val="16"/>
    </w:rPr>
  </w:style>
  <w:style w:type="paragraph" w:styleId="12">
    <w:name w:val="annotation text"/>
    <w:basedOn w:val="1"/>
    <w:link w:val="67"/>
    <w:semiHidden/>
    <w:unhideWhenUsed/>
    <w:qFormat/>
    <w:uiPriority w:val="99"/>
    <w:pPr>
      <w:spacing w:line="240" w:lineRule="auto"/>
    </w:pPr>
    <w:rPr>
      <w:sz w:val="20"/>
      <w:szCs w:val="20"/>
    </w:rPr>
  </w:style>
  <w:style w:type="paragraph" w:styleId="13">
    <w:name w:val="annotation subject"/>
    <w:basedOn w:val="12"/>
    <w:next w:val="12"/>
    <w:link w:val="68"/>
    <w:semiHidden/>
    <w:unhideWhenUsed/>
    <w:qFormat/>
    <w:uiPriority w:val="99"/>
    <w:rPr>
      <w:b/>
      <w:bCs/>
    </w:rPr>
  </w:style>
  <w:style w:type="paragraph" w:styleId="14">
    <w:name w:val="footer"/>
    <w:basedOn w:val="1"/>
    <w:link w:val="36"/>
    <w:unhideWhenUsed/>
    <w:qFormat/>
    <w:uiPriority w:val="99"/>
    <w:pPr>
      <w:tabs>
        <w:tab w:val="center" w:pos="4513"/>
        <w:tab w:val="right" w:pos="9026"/>
      </w:tabs>
      <w:spacing w:after="0" w:line="240" w:lineRule="auto"/>
    </w:pPr>
  </w:style>
  <w:style w:type="paragraph" w:styleId="15">
    <w:name w:val="header"/>
    <w:basedOn w:val="1"/>
    <w:link w:val="35"/>
    <w:unhideWhenUsed/>
    <w:qFormat/>
    <w:uiPriority w:val="99"/>
    <w:pPr>
      <w:tabs>
        <w:tab w:val="center" w:pos="4513"/>
        <w:tab w:val="right" w:pos="9026"/>
      </w:tabs>
      <w:spacing w:after="0" w:line="240" w:lineRule="auto"/>
    </w:pPr>
  </w:style>
  <w:style w:type="character" w:styleId="16">
    <w:name w:val="HTML Code"/>
    <w:basedOn w:val="8"/>
    <w:semiHidden/>
    <w:unhideWhenUsed/>
    <w:qFormat/>
    <w:uiPriority w:val="99"/>
    <w:rPr>
      <w:rFonts w:hint="default" w:ascii="monospace" w:hAnsi="monospace" w:eastAsia="monospace" w:cs="monospace"/>
      <w:color w:val="000000"/>
      <w:sz w:val="21"/>
      <w:szCs w:val="21"/>
      <w:shd w:val="clear" w:color="auto" w:fill="F9F2F4"/>
    </w:rPr>
  </w:style>
  <w:style w:type="character" w:styleId="17">
    <w:name w:val="HTML Definition"/>
    <w:basedOn w:val="8"/>
    <w:semiHidden/>
    <w:unhideWhenUsed/>
    <w:qFormat/>
    <w:uiPriority w:val="99"/>
    <w:rPr>
      <w:i/>
      <w:iCs/>
    </w:rPr>
  </w:style>
  <w:style w:type="character" w:styleId="18">
    <w:name w:val="HTML Keyboard"/>
    <w:basedOn w:val="8"/>
    <w:semiHidden/>
    <w:unhideWhenUsed/>
    <w:qFormat/>
    <w:uiPriority w:val="99"/>
    <w:rPr>
      <w:rFonts w:ascii="monospace" w:hAnsi="monospace" w:eastAsia="monospace" w:cs="monospace"/>
      <w:color w:val="888888"/>
      <w:sz w:val="21"/>
      <w:szCs w:val="21"/>
      <w:bdr w:val="single" w:color="auto" w:sz="6" w:space="0"/>
    </w:r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789"/>
      </w:tabs>
      <w:spacing w:after="0" w:line="240" w:lineRule="auto"/>
    </w:pPr>
    <w:rPr>
      <w:rFonts w:ascii="Courier New" w:hAnsi="Courier New" w:eastAsia="Times New Roman" w:cs="Courier New"/>
      <w:sz w:val="20"/>
      <w:szCs w:val="20"/>
    </w:rPr>
  </w:style>
  <w:style w:type="character" w:styleId="20">
    <w:name w:val="HTML Sample"/>
    <w:basedOn w:val="8"/>
    <w:semiHidden/>
    <w:unhideWhenUsed/>
    <w:uiPriority w:val="99"/>
    <w:rPr>
      <w:rFonts w:hint="default" w:ascii="monospace" w:hAnsi="monospace" w:eastAsia="monospace" w:cs="monospace"/>
      <w:sz w:val="21"/>
      <w:szCs w:val="21"/>
    </w:rPr>
  </w:style>
  <w:style w:type="character" w:styleId="21">
    <w:name w:val="Hyperlink"/>
    <w:basedOn w:val="8"/>
    <w:semiHidden/>
    <w:unhideWhenUsed/>
    <w:qFormat/>
    <w:uiPriority w:val="99"/>
    <w:rPr>
      <w:color w:val="0000FF"/>
      <w:u w:val="single"/>
    </w:rPr>
  </w:style>
  <w:style w:type="paragraph" w:styleId="22">
    <w:name w:val="Normal (Web)"/>
    <w:basedOn w:val="1"/>
    <w:semiHidden/>
    <w:unhideWhenUsed/>
    <w:qFormat/>
    <w:uiPriority w:val="99"/>
    <w:rPr>
      <w:rFonts w:ascii="Times New Roman" w:hAnsi="Times New Roman" w:cs="Times New Roman"/>
      <w:sz w:val="24"/>
      <w:szCs w:val="24"/>
    </w:rPr>
  </w:style>
  <w:style w:type="character" w:styleId="23">
    <w:name w:val="Strong"/>
    <w:basedOn w:val="8"/>
    <w:qFormat/>
    <w:uiPriority w:val="22"/>
    <w:rPr>
      <w:b/>
      <w:bCs/>
    </w:rPr>
  </w:style>
  <w:style w:type="paragraph" w:styleId="2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5">
    <w:name w:val="Table Grid"/>
    <w:basedOn w:val="9"/>
    <w:qFormat/>
    <w:uiPriority w:val="39"/>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qFormat/>
    <w:uiPriority w:val="10"/>
    <w:pPr>
      <w:keepNext/>
      <w:keepLines/>
      <w:spacing w:before="480" w:after="120"/>
    </w:pPr>
    <w:rPr>
      <w:b/>
      <w:sz w:val="72"/>
      <w:szCs w:val="72"/>
    </w:rPr>
  </w:style>
  <w:style w:type="paragraph" w:styleId="27">
    <w:name w:val="toc 1"/>
    <w:basedOn w:val="1"/>
    <w:next w:val="1"/>
    <w:unhideWhenUsed/>
    <w:qFormat/>
    <w:uiPriority w:val="39"/>
    <w:pPr>
      <w:spacing w:before="240" w:after="120"/>
      <w:jc w:val="both"/>
    </w:pPr>
    <w:rPr>
      <w:rFonts w:ascii="Times New Roman" w:hAnsi="Times New Roman" w:cs="Times New Roman" w:eastAsiaTheme="minorHAnsi"/>
      <w:b/>
      <w:bCs/>
      <w:sz w:val="24"/>
      <w:lang w:val="en-IN" w:eastAsia="en-US"/>
    </w:rPr>
  </w:style>
  <w:style w:type="paragraph" w:styleId="28">
    <w:name w:val="toc 2"/>
    <w:basedOn w:val="1"/>
    <w:next w:val="1"/>
    <w:unhideWhenUsed/>
    <w:qFormat/>
    <w:uiPriority w:val="39"/>
    <w:pPr>
      <w:tabs>
        <w:tab w:val="right" w:leader="dot" w:pos="8930"/>
      </w:tabs>
      <w:spacing w:after="0"/>
      <w:ind w:left="240"/>
      <w:jc w:val="both"/>
    </w:pPr>
    <w:rPr>
      <w:rFonts w:ascii="Times New Roman" w:hAnsi="Times New Roman" w:eastAsiaTheme="minorHAnsi" w:cstheme="minorBidi"/>
      <w:sz w:val="24"/>
      <w:lang w:val="en-IN" w:eastAsia="en-US"/>
    </w:rPr>
  </w:style>
  <w:style w:type="paragraph" w:styleId="29">
    <w:name w:val="toc 3"/>
    <w:basedOn w:val="1"/>
    <w:next w:val="1"/>
    <w:unhideWhenUsed/>
    <w:qFormat/>
    <w:uiPriority w:val="39"/>
    <w:pPr>
      <w:tabs>
        <w:tab w:val="right" w:leader="dot" w:pos="8931"/>
      </w:tabs>
      <w:spacing w:after="0"/>
      <w:ind w:left="480"/>
      <w:jc w:val="both"/>
    </w:pPr>
    <w:rPr>
      <w:rFonts w:ascii="Times New Roman" w:hAnsi="Times New Roman" w:eastAsiaTheme="minorHAnsi" w:cstheme="minorBidi"/>
      <w:sz w:val="24"/>
      <w:lang w:val="en-IN" w:eastAsia="en-US"/>
    </w:rPr>
  </w:style>
  <w:style w:type="table" w:customStyle="1" w:styleId="30">
    <w:name w:val="_Style 11"/>
    <w:basedOn w:val="9"/>
    <w:qFormat/>
    <w:uiPriority w:val="0"/>
    <w:tblPr>
      <w:tblCellMar>
        <w:left w:w="115" w:type="dxa"/>
        <w:right w:w="115" w:type="dxa"/>
      </w:tblCellMar>
    </w:tblPr>
  </w:style>
  <w:style w:type="table" w:customStyle="1" w:styleId="31">
    <w:name w:val="_Style 12"/>
    <w:basedOn w:val="9"/>
    <w:qFormat/>
    <w:uiPriority w:val="0"/>
    <w:tblPr>
      <w:tblCellMar>
        <w:left w:w="115" w:type="dxa"/>
        <w:right w:w="115" w:type="dxa"/>
      </w:tblCellMar>
    </w:tblPr>
  </w:style>
  <w:style w:type="table" w:customStyle="1" w:styleId="32">
    <w:name w:val="_Style 13"/>
    <w:basedOn w:val="9"/>
    <w:qFormat/>
    <w:uiPriority w:val="0"/>
    <w:tblPr>
      <w:tblCellMar>
        <w:left w:w="115" w:type="dxa"/>
        <w:right w:w="115" w:type="dxa"/>
      </w:tblCellMar>
    </w:tblPr>
  </w:style>
  <w:style w:type="table" w:customStyle="1" w:styleId="33">
    <w:name w:val="_Style 14"/>
    <w:basedOn w:val="9"/>
    <w:qFormat/>
    <w:uiPriority w:val="0"/>
    <w:tblPr>
      <w:tblCellMar>
        <w:left w:w="115" w:type="dxa"/>
        <w:right w:w="115" w:type="dxa"/>
      </w:tblCellMar>
    </w:tblPr>
  </w:style>
  <w:style w:type="paragraph" w:styleId="34">
    <w:name w:val="List Paragraph"/>
    <w:basedOn w:val="1"/>
    <w:qFormat/>
    <w:uiPriority w:val="34"/>
    <w:pPr>
      <w:ind w:left="720"/>
      <w:contextualSpacing/>
    </w:pPr>
  </w:style>
  <w:style w:type="character" w:customStyle="1" w:styleId="35">
    <w:name w:val="Header Char"/>
    <w:basedOn w:val="8"/>
    <w:link w:val="15"/>
    <w:qFormat/>
    <w:uiPriority w:val="99"/>
  </w:style>
  <w:style w:type="character" w:customStyle="1" w:styleId="36">
    <w:name w:val="Footer Char"/>
    <w:basedOn w:val="8"/>
    <w:link w:val="14"/>
    <w:qFormat/>
    <w:uiPriority w:val="99"/>
  </w:style>
  <w:style w:type="paragraph" w:customStyle="1" w:styleId="37">
    <w:name w:val="Table Paragraph"/>
    <w:basedOn w:val="1"/>
    <w:qFormat/>
    <w:uiPriority w:val="1"/>
    <w:pPr>
      <w:widowControl w:val="0"/>
      <w:autoSpaceDE w:val="0"/>
      <w:autoSpaceDN w:val="0"/>
      <w:spacing w:before="99" w:after="0" w:line="240" w:lineRule="auto"/>
      <w:ind w:left="40"/>
    </w:pPr>
    <w:rPr>
      <w:rFonts w:ascii="Bahnschrift" w:hAnsi="Bahnschrift" w:eastAsia="Bahnschrift" w:cs="Bahnschrift"/>
    </w:rPr>
  </w:style>
  <w:style w:type="character" w:customStyle="1" w:styleId="38">
    <w:name w:val="cm-quote"/>
    <w:qFormat/>
    <w:uiPriority w:val="0"/>
    <w:rPr>
      <w:color w:val="009900"/>
    </w:rPr>
  </w:style>
  <w:style w:type="character" w:customStyle="1" w:styleId="39">
    <w:name w:val="filename"/>
    <w:qFormat/>
    <w:uiPriority w:val="0"/>
    <w:rPr>
      <w:sz w:val="35"/>
      <w:szCs w:val="35"/>
    </w:rPr>
  </w:style>
  <w:style w:type="character" w:customStyle="1" w:styleId="40">
    <w:name w:val="cm-comment"/>
    <w:qFormat/>
    <w:uiPriority w:val="0"/>
    <w:rPr>
      <w:i/>
      <w:iCs/>
      <w:color w:val="007979"/>
    </w:rPr>
  </w:style>
  <w:style w:type="character" w:customStyle="1" w:styleId="41">
    <w:name w:val="cm-qualifier"/>
    <w:qFormat/>
    <w:uiPriority w:val="0"/>
    <w:rPr>
      <w:color w:val="555555"/>
    </w:rPr>
  </w:style>
  <w:style w:type="character" w:customStyle="1" w:styleId="42">
    <w:name w:val="cm-operator"/>
    <w:qFormat/>
    <w:uiPriority w:val="0"/>
    <w:rPr>
      <w:b/>
      <w:bCs/>
      <w:color w:val="AA22FF"/>
    </w:rPr>
  </w:style>
  <w:style w:type="character" w:customStyle="1" w:styleId="43">
    <w:name w:val="cm-def2"/>
    <w:qFormat/>
    <w:uiPriority w:val="0"/>
    <w:rPr>
      <w:color w:val="0000FF"/>
    </w:rPr>
  </w:style>
  <w:style w:type="character" w:customStyle="1" w:styleId="44">
    <w:name w:val="codemirror-matchingbracket"/>
    <w:qFormat/>
    <w:uiPriority w:val="0"/>
    <w:rPr>
      <w:color w:val="00BB00"/>
    </w:rPr>
  </w:style>
  <w:style w:type="character" w:customStyle="1" w:styleId="45">
    <w:name w:val="cm-string-22"/>
    <w:qFormat/>
    <w:uiPriority w:val="0"/>
    <w:rPr>
      <w:color w:val="FF5500"/>
    </w:rPr>
  </w:style>
  <w:style w:type="character" w:customStyle="1" w:styleId="46">
    <w:name w:val="cm-keyword2"/>
    <w:qFormat/>
    <w:uiPriority w:val="0"/>
    <w:rPr>
      <w:b/>
      <w:bCs/>
      <w:color w:val="008000"/>
    </w:rPr>
  </w:style>
  <w:style w:type="character" w:customStyle="1" w:styleId="47">
    <w:name w:val="codemirror-nonmatchingbracket"/>
    <w:qFormat/>
    <w:uiPriority w:val="0"/>
    <w:rPr>
      <w:color w:val="AA2222"/>
    </w:rPr>
  </w:style>
  <w:style w:type="character" w:customStyle="1" w:styleId="48">
    <w:name w:val="mathjax_mathml2"/>
    <w:qFormat/>
    <w:uiPriority w:val="0"/>
  </w:style>
  <w:style w:type="character" w:customStyle="1" w:styleId="49">
    <w:name w:val="cm-meta2"/>
    <w:qFormat/>
    <w:uiPriority w:val="0"/>
    <w:rPr>
      <w:color w:val="AA22FF"/>
    </w:rPr>
  </w:style>
  <w:style w:type="character" w:customStyle="1" w:styleId="50">
    <w:name w:val="cm-variable-22"/>
    <w:qFormat/>
    <w:uiPriority w:val="0"/>
    <w:rPr>
      <w:color w:val="1A1A1A"/>
    </w:rPr>
  </w:style>
  <w:style w:type="character" w:customStyle="1" w:styleId="51">
    <w:name w:val="cm-number2"/>
    <w:qFormat/>
    <w:uiPriority w:val="0"/>
    <w:rPr>
      <w:color w:val="008800"/>
    </w:rPr>
  </w:style>
  <w:style w:type="character" w:customStyle="1" w:styleId="52">
    <w:name w:val="cm-atom"/>
    <w:qFormat/>
    <w:uiPriority w:val="0"/>
    <w:rPr>
      <w:color w:val="8888FF"/>
    </w:rPr>
  </w:style>
  <w:style w:type="character" w:customStyle="1" w:styleId="53">
    <w:name w:val="cm-string"/>
    <w:qFormat/>
    <w:uiPriority w:val="0"/>
    <w:rPr>
      <w:color w:val="BA2121"/>
    </w:rPr>
  </w:style>
  <w:style w:type="character" w:customStyle="1" w:styleId="54">
    <w:name w:val="cm-attribute2"/>
    <w:qFormat/>
    <w:uiPriority w:val="0"/>
    <w:rPr>
      <w:color w:val="0000CC"/>
    </w:rPr>
  </w:style>
  <w:style w:type="character" w:customStyle="1" w:styleId="55">
    <w:name w:val="cm-tag2"/>
    <w:qFormat/>
    <w:uiPriority w:val="0"/>
    <w:rPr>
      <w:color w:val="117700"/>
    </w:rPr>
  </w:style>
  <w:style w:type="character" w:customStyle="1" w:styleId="56">
    <w:name w:val="autosave_status"/>
    <w:qFormat/>
    <w:uiPriority w:val="0"/>
    <w:rPr>
      <w:sz w:val="24"/>
      <w:szCs w:val="24"/>
    </w:rPr>
  </w:style>
  <w:style w:type="character" w:customStyle="1" w:styleId="57">
    <w:name w:val="cm-tab2"/>
    <w:qFormat/>
    <w:uiPriority w:val="0"/>
  </w:style>
  <w:style w:type="character" w:customStyle="1" w:styleId="58">
    <w:name w:val="cm-error2"/>
    <w:qFormat/>
    <w:uiPriority w:val="0"/>
    <w:rPr>
      <w:color w:val="FF0000"/>
    </w:rPr>
  </w:style>
  <w:style w:type="character" w:customStyle="1" w:styleId="59">
    <w:name w:val="cm-bracket"/>
    <w:qFormat/>
    <w:uiPriority w:val="0"/>
    <w:rPr>
      <w:color w:val="999977"/>
    </w:rPr>
  </w:style>
  <w:style w:type="character" w:customStyle="1" w:styleId="60">
    <w:name w:val="cm-builtin2"/>
    <w:qFormat/>
    <w:uiPriority w:val="0"/>
    <w:rPr>
      <w:color w:val="008000"/>
    </w:rPr>
  </w:style>
  <w:style w:type="character" w:customStyle="1" w:styleId="61">
    <w:name w:val="codemirror-selectedtext"/>
    <w:qFormat/>
    <w:uiPriority w:val="0"/>
  </w:style>
  <w:style w:type="character" w:customStyle="1" w:styleId="62">
    <w:name w:val="cm-variable-32"/>
    <w:qFormat/>
    <w:uiPriority w:val="0"/>
    <w:rPr>
      <w:color w:val="333333"/>
    </w:rPr>
  </w:style>
  <w:style w:type="character" w:customStyle="1" w:styleId="63">
    <w:name w:val="cm-variable"/>
    <w:qFormat/>
    <w:uiPriority w:val="0"/>
    <w:rPr>
      <w:color w:val="000000"/>
    </w:rPr>
  </w:style>
  <w:style w:type="character" w:customStyle="1" w:styleId="64">
    <w:name w:val="cm-header4"/>
    <w:qFormat/>
    <w:uiPriority w:val="0"/>
    <w:rPr>
      <w:color w:val="0000FF"/>
    </w:rPr>
  </w:style>
  <w:style w:type="character" w:customStyle="1" w:styleId="65">
    <w:name w:val="cm-link3"/>
    <w:qFormat/>
    <w:uiPriority w:val="0"/>
    <w:rPr>
      <w:color w:val="0000CC"/>
    </w:rPr>
  </w:style>
  <w:style w:type="character" w:customStyle="1" w:styleId="66">
    <w:name w:val="checkpoint_status"/>
    <w:qFormat/>
    <w:uiPriority w:val="0"/>
    <w:rPr>
      <w:sz w:val="24"/>
      <w:szCs w:val="24"/>
    </w:rPr>
  </w:style>
  <w:style w:type="character" w:customStyle="1" w:styleId="67">
    <w:name w:val="Comment Text Char"/>
    <w:basedOn w:val="8"/>
    <w:link w:val="12"/>
    <w:semiHidden/>
    <w:qFormat/>
    <w:uiPriority w:val="99"/>
    <w:rPr>
      <w:rFonts w:ascii="Calibri" w:hAnsi="Calibri" w:eastAsia="Calibri" w:cs="Calibri"/>
      <w:lang w:val="en-US"/>
    </w:rPr>
  </w:style>
  <w:style w:type="character" w:customStyle="1" w:styleId="68">
    <w:name w:val="Comment Subject Char"/>
    <w:basedOn w:val="67"/>
    <w:link w:val="13"/>
    <w:semiHidden/>
    <w:qFormat/>
    <w:uiPriority w:val="99"/>
    <w:rPr>
      <w:rFonts w:ascii="Calibri" w:hAnsi="Calibri" w:eastAsia="Calibri" w:cs="Calibri"/>
      <w:b/>
      <w:bCs/>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B2265-B3D8-42D8-B736-E689F89262A1}">
  <ds:schemaRefs/>
</ds:datastoreItem>
</file>

<file path=docProps/app.xml><?xml version="1.0" encoding="utf-8"?>
<Properties xmlns="http://schemas.openxmlformats.org/officeDocument/2006/extended-properties" xmlns:vt="http://schemas.openxmlformats.org/officeDocument/2006/docPropsVTypes">
  <Template>Normal</Template>
  <Pages>27</Pages>
  <Words>6802</Words>
  <Characters>39512</Characters>
  <Lines>154</Lines>
  <Paragraphs>43</Paragraphs>
  <TotalTime>549</TotalTime>
  <ScaleCrop>false</ScaleCrop>
  <LinksUpToDate>false</LinksUpToDate>
  <CharactersWithSpaces>46424</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2021-07-02T10:02:00Z</dcterms:created>
  <dc:creator>Vinith Xavier</dc:creator>
  <cp:lastModifiedBy>venkat ritish</cp:lastModifiedBy>
  <dcterms:modified xsi:type="dcterms:W3CDTF">2021-08-19T12:44:53Z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A54931A618DE480EB5FFC0E259D892ED</vt:lpwstr>
  </property>
</Properties>
</file>